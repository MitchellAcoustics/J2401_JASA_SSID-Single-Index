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FC16" w14:textId="77777777" w:rsidR="00E122BF" w:rsidRDefault="008A1AAD">
      <w:pPr>
        <w:pStyle w:val="Title"/>
      </w:pPr>
      <w:r>
        <w:t>SPI - Defining bespoke and archetypal context-dependent Soundscape Perception Indices</w:t>
      </w:r>
    </w:p>
    <w:p w14:paraId="44BDFC17" w14:textId="77777777" w:rsidR="00E122BF" w:rsidRDefault="008A1AAD">
      <w:pPr>
        <w:pStyle w:val="Author"/>
      </w:pPr>
      <w:r>
        <w:t>Andrew Mitchell</w:t>
      </w:r>
    </w:p>
    <w:p w14:paraId="44BDFC18" w14:textId="77777777" w:rsidR="00E122BF" w:rsidRDefault="008A1AAD">
      <w:pPr>
        <w:pStyle w:val="Author"/>
      </w:pPr>
      <w:r>
        <w:t>Francesco Aletta</w:t>
      </w:r>
    </w:p>
    <w:p w14:paraId="44BDFC19" w14:textId="77777777" w:rsidR="00E122BF" w:rsidRDefault="008A1AAD">
      <w:pPr>
        <w:pStyle w:val="Author"/>
      </w:pPr>
      <w:r>
        <w:t>Tin Oberman</w:t>
      </w:r>
    </w:p>
    <w:p w14:paraId="44BDFC1A" w14:textId="77777777" w:rsidR="00E122BF" w:rsidRDefault="008A1AAD">
      <w:pPr>
        <w:pStyle w:val="Author"/>
      </w:pPr>
      <w:r>
        <w:t>Jian Kang</w:t>
      </w:r>
    </w:p>
    <w:p w14:paraId="44BDFC1B" w14:textId="77777777" w:rsidR="00E122BF" w:rsidRDefault="008A1AAD">
      <w:pPr>
        <w:pStyle w:val="Date"/>
      </w:pPr>
      <w:r>
        <w:t>2024-05-08</w:t>
      </w:r>
    </w:p>
    <w:p w14:paraId="44BDFC1C" w14:textId="77777777" w:rsidR="00E122BF" w:rsidRDefault="008A1AAD">
      <w:pPr>
        <w:pStyle w:val="AbstractTitle"/>
      </w:pPr>
      <w:r>
        <w:t>Abstract</w:t>
      </w:r>
    </w:p>
    <w:p w14:paraId="44BDFC1D" w14:textId="77777777" w:rsidR="00E122BF" w:rsidRDefault="008A1AAD">
      <w:pPr>
        <w:pStyle w:val="Abstract"/>
      </w:pPr>
      <w:r>
        <w:t xml:space="preserve">The soundscape approach provides a basis for considering the holistic perception of sound </w:t>
      </w:r>
      <w:r>
        <w:t>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w:t>
      </w:r>
      <w:r>
        <w:t> </w:t>
      </w:r>
      <m:oMath>
        <m:sSub>
          <m:sSubPr>
            <m:ctrlPr>
              <w:rPr>
                <w:rFonts w:ascii="Cambria Math" w:hAnsi="Cambria Math"/>
              </w:rPr>
            </m:ctrlPr>
          </m:sSubPr>
          <m:e>
            <m:r>
              <w:rPr>
                <w:rFonts w:ascii="Cambria Math" w:hAnsi="Cambria Math"/>
              </w:rPr>
              <m:t>L</m:t>
            </m:r>
          </m:e>
          <m:sub>
            <m:r>
              <w:rPr>
                <w:rFonts w:ascii="Cambria Math" w:hAnsi="Cambria Math"/>
              </w:rPr>
              <m:t>Aeq</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Ceq</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90</m:t>
            </m:r>
          </m:sub>
        </m:sSub>
      </m:oMath>
      <w:r>
        <w:t xml:space="preserve">, </w:t>
      </w:r>
      <m:oMath>
        <m:r>
          <w:rPr>
            <w:rFonts w:ascii="Cambria Math" w:hAnsi="Cambria Math"/>
          </w:rPr>
          <m:t>Lden</m:t>
        </m:r>
      </m:oMath>
      <w:r>
        <w:t>,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w:t>
      </w:r>
      <w:r>
        <w:t xml:space="preserve"> under the SSID Protocol, which was designed specifically for the purpose of defining soundscape indices. Indices developed under this framework can enable a broader and more efficient application of the soundscape approach.</w:t>
      </w:r>
    </w:p>
    <w:p w14:paraId="44BDFC1E" w14:textId="77777777" w:rsidR="00E122BF" w:rsidRDefault="008A1AAD">
      <w:pPr>
        <w:pStyle w:val="Heading1"/>
      </w:pPr>
      <w:bookmarkStart w:id="0" w:name="introduction"/>
      <w:r>
        <w:t>Introduction</w:t>
      </w:r>
    </w:p>
    <w:p w14:paraId="44BDFC1F" w14:textId="77777777" w:rsidR="00E122BF" w:rsidRDefault="008A1AAD">
      <w:pPr>
        <w:pStyle w:val="FirstParagraph"/>
      </w:pPr>
      <w:r>
        <w:t>The EU Green Paper on Future Noise Policy indicates that 80 million EU citizens are suffering from unacceptable environmental noise levels, according to the WHO recommendation (Berglund, Lindvall, and Schwela 1999) and the social cost of transport noise is 0.2-2% of total GDP. The publication of the EU Directive Relating to the Assessment and Management of Environmental Noise (END) (European Union 2002) in 2002 has led to major actions across Europe, with reducing noise levels as the focus, for which billio</w:t>
      </w:r>
      <w:r>
        <w:t>ns of Euros are being spent. However, it is widely recognised that solely reducing sound level is not always feasible or cost-effective, and more importantly, with only ~30% of environmental noise annoyance depending on facets of parameters such as acoustic energy (Guski 1997), sound level reduction will not necessarily lead to improved quality of life.</w:t>
      </w:r>
    </w:p>
    <w:p w14:paraId="44BDFC20" w14:textId="77777777" w:rsidR="00E122BF" w:rsidRDefault="008A1AAD">
      <w:pPr>
        <w:pStyle w:val="BodyText"/>
      </w:pPr>
      <w:r>
        <w:t xml:space="preserve">Soundscape design, separate from noise control engineering, is about the relationships between human physiology, perception, the sound environment, and its social/cultural context (Kang 2006). Soundscape research represents a paradigm shift in that it combines physical, social, and psychological approaches and considers environmental sounds as a </w:t>
      </w:r>
      <w:r>
        <w:lastRenderedPageBreak/>
        <w:t xml:space="preserve">‘resource’ rather than ‘waste’ (Kang and Schulte-Fortkamp 2016) 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 (Schulte-Fortkamp and Kang 2013). In the movement from noise control to soundscape creation (Aletta and Kang 2015), a vital step is the standardisation of </w:t>
      </w:r>
      <w:r>
        <w:t>methods to assess soundscape quality.</w:t>
      </w:r>
    </w:p>
    <w:p w14:paraId="44BDFC21" w14:textId="77777777" w:rsidR="00E122BF" w:rsidRDefault="008A1AAD">
      <w:pPr>
        <w:pStyle w:val="BodyText"/>
      </w:pPr>
      <w:r>
        <w:t>A common aim for implementing soundscape assessment in practice is to compare the quality of different soundscapes. Often (but not always) the goal is to identify a ‘good’ soundscape compared to a ‘bad’ soundscape. However, this presents several challenges:</w:t>
      </w:r>
    </w:p>
    <w:p w14:paraId="44BDFC22" w14:textId="77777777" w:rsidR="00E122BF" w:rsidRDefault="008A1AAD">
      <w:pPr>
        <w:pStyle w:val="Compact"/>
        <w:numPr>
          <w:ilvl w:val="0"/>
          <w:numId w:val="2"/>
        </w:numPr>
      </w:pPr>
      <w:r>
        <w:t>What makes a soundscape good or bad is highly contextual;</w:t>
      </w:r>
    </w:p>
    <w:p w14:paraId="44BDFC23" w14:textId="77777777" w:rsidR="00E122BF" w:rsidRDefault="008A1AAD">
      <w:pPr>
        <w:pStyle w:val="Compact"/>
        <w:numPr>
          <w:ilvl w:val="0"/>
          <w:numId w:val="2"/>
        </w:numPr>
      </w:pPr>
      <w:r>
        <w:t>On what metric should the quality rating be based?</w:t>
      </w:r>
    </w:p>
    <w:p w14:paraId="44BDFC24" w14:textId="77777777" w:rsidR="00E122BF" w:rsidRDefault="008A1AAD">
      <w:pPr>
        <w:pStyle w:val="Compact"/>
        <w:numPr>
          <w:ilvl w:val="0"/>
          <w:numId w:val="2"/>
        </w:numPr>
      </w:pPr>
      <w:r>
        <w:t>How can we deal with different requirements and definitions of how a soundscape should be perceived?</w:t>
      </w:r>
    </w:p>
    <w:p w14:paraId="44BDFC25" w14:textId="77777777" w:rsidR="00E122BF" w:rsidRDefault="008A1AAD">
      <w:pPr>
        <w:pStyle w:val="FirstParagraph"/>
      </w:pPr>
      <w:r>
        <w:t>In many cases, the ultimate aim is to be able to rank soundscapes based on their quality.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 Mitchell, Aletta, and Kang (2022).</w:t>
      </w:r>
    </w:p>
    <w:p w14:paraId="44BDFC26" w14:textId="77777777" w:rsidR="00E122BF" w:rsidRDefault="008A1AAD">
      <w:pPr>
        <w:pStyle w:val="BodyText"/>
      </w:pPr>
      <w:r>
        <w:t>The primary motivation behind the development of the Soundscape Perception Indices (SPIs)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14:paraId="44BDFC27" w14:textId="77777777" w:rsidR="00E122BF" w:rsidRDefault="008A1AAD">
      <w:pPr>
        <w:pStyle w:val="BodyText"/>
      </w:pPr>
      <w:r>
        <w:t>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soundscape archetypes. This dual approach not only acknowledges the context-dependent nature of soundscape perception but also fosters a common language and understanding, facilitating knowledge sharing and collabora</w:t>
      </w:r>
      <w:r>
        <w:t>tive efforts within the field. This paper will demonstrate the SPI framework and test whether it is capable of both scoring soundscape quality and generating consistent rankings of soundscapes across different contexts.</w:t>
      </w:r>
    </w:p>
    <w:p w14:paraId="44BDFC28" w14:textId="77777777" w:rsidR="00E122BF" w:rsidRDefault="008A1AAD">
      <w:pPr>
        <w:pStyle w:val="Heading1"/>
      </w:pPr>
      <w:bookmarkStart w:id="1" w:name="background"/>
      <w:bookmarkEnd w:id="0"/>
      <w:r>
        <w:t>Background</w:t>
      </w:r>
    </w:p>
    <w:p w14:paraId="44BDFC29" w14:textId="77777777" w:rsidR="00E122BF" w:rsidRDefault="008A1AAD">
      <w:pPr>
        <w:pStyle w:val="FirstParagraph"/>
      </w:pPr>
      <w:r>
        <w:t xml:space="preserve">In Aletta, Kang, and Axelsson (2016), the authors defined a framework for categorising the components of a soundscape assessment. They define three aspects: soundscape descriptors, soundscape indicators, and soundscape indices. Soundscape descriptors are </w:t>
      </w:r>
      <w:r>
        <w:lastRenderedPageBreak/>
        <w:t>defined as ‘measures of how people perceive the acoustic environment’ and soundscape indicators as ‘measures used to predict the value of a soundscape descriptor’. Indices, the primary focus of this article, are single numerical values that combine multiple indicators or descriptors to provide a comprehensive representation of the overall soundscape perception and allow for comparison between soundscapes. These indices serve as powerful tools for quantifying and comparing soundscapes, enabling decision-make</w:t>
      </w:r>
      <w:r>
        <w:t>rs and stakeholders to assess the impact of interventions, monitor changes over time, and prioritize areas for improvement(Kang et al. 2019).</w:t>
      </w:r>
    </w:p>
    <w:p w14:paraId="44BDFC2A" w14:textId="77777777" w:rsidR="00E122BF" w:rsidRDefault="008A1AAD">
      <w:pPr>
        <w:pStyle w:val="BodyText"/>
      </w:pPr>
      <w:r>
        <w:t>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 (Fletcher and Munson 1933) an</w:t>
      </w:r>
      <w:r>
        <w:t>d, among them, the A-weighting network, with resultant decibel values called dBA, has been commonly used in almost all the national/international regulations (Kryter 1970). However, there have been numerous criticisms on its effectiveness (Parmanen 2007) as the correlations between dBA and perceived sound quality (e.g. noise annoyance) are often low (Hellman and Zwicker 1987).</w:t>
      </w:r>
    </w:p>
    <w:p w14:paraId="44BDFC2B" w14:textId="77777777" w:rsidR="00E122BF" w:rsidRDefault="008A1AAD">
      <w:pPr>
        <w:pStyle w:val="BodyText"/>
      </w:pPr>
      <w:r>
        <w:t>Another set of indices is psychoacoustic magnitudes, including loudness, fluctuation strength or roughness, sharpness, and pitch strength, development with sound quality studies of industrial products since the 1980’s (Zwicker and Fastl 2007). These emerged when it was conceived that acoustic emissions can be characterised beyond just sound level (Blauert and Jekosch 1997). But while psychoacoustic magnitudes have proven to be successful for the assessment of product sound quality, in the field of environme</w:t>
      </w:r>
      <w:r>
        <w:t>ntal acoustics, their applicability has been limited (Fastl 2006),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 (Mitchell et al. 2023).</w:t>
      </w:r>
    </w:p>
    <w:p w14:paraId="44BDFC2C" w14:textId="77777777" w:rsidR="00E122BF" w:rsidRDefault="008A1AAD">
      <w:pPr>
        <w:pStyle w:val="BodyText"/>
      </w:pPr>
      <w:r>
        <w:t>When applied to urban sound and specifically to noise pollution, the soundscape approach introduces three key considerations beyond traditional noise control methods:</w:t>
      </w:r>
    </w:p>
    <w:p w14:paraId="44BDFC2D" w14:textId="77777777" w:rsidR="00E122BF" w:rsidRDefault="008A1AAD">
      <w:pPr>
        <w:pStyle w:val="Compact"/>
        <w:numPr>
          <w:ilvl w:val="0"/>
          <w:numId w:val="3"/>
        </w:numPr>
      </w:pPr>
      <w:r>
        <w:t>considering all aspects of the environment which may influence perception, not just the sound level and spectral content;</w:t>
      </w:r>
    </w:p>
    <w:p w14:paraId="44BDFC2E" w14:textId="77777777" w:rsidR="00E122BF" w:rsidRDefault="008A1AAD">
      <w:pPr>
        <w:pStyle w:val="Compact"/>
        <w:numPr>
          <w:ilvl w:val="0"/>
          <w:numId w:val="3"/>
        </w:numPr>
      </w:pPr>
      <w:r>
        <w:t>an increased and integrated consideration of the varying impacts which different sound sources and sonic characteristics have on perception; and</w:t>
      </w:r>
    </w:p>
    <w:p w14:paraId="44BDFC2F" w14:textId="77777777" w:rsidR="00E122BF" w:rsidRDefault="008A1AAD">
      <w:pPr>
        <w:pStyle w:val="Compact"/>
        <w:numPr>
          <w:ilvl w:val="0"/>
          <w:numId w:val="3"/>
        </w:numPr>
      </w:pPr>
      <w:r>
        <w:t>a consideration of both the positive and negative dimensions of soundscape perception.</w:t>
      </w:r>
    </w:p>
    <w:p w14:paraId="44BDFC30" w14:textId="77777777" w:rsidR="00E122BF" w:rsidRDefault="008A1AAD">
      <w:pPr>
        <w:pStyle w:val="FirstParagraph"/>
      </w:pPr>
      <w:r>
        <w:t xml:space="preserve">This approach can enable better outcomes by identifying positive soundscapes (in line with the END’s mandate to `preserve environmental noise quality where it is good’ (European Union 2002)), better identify specific sources of noise which impact soundscape quality </w:t>
      </w:r>
      <w:r>
        <w:lastRenderedPageBreak/>
        <w:t>and pinpoint the characteristics which may need to be decreased, and illuminate alternative methods which could be introduced to improve a soundscape where a reduction of noise is impractical (Fiebig 2018; Kang and Aletta 2018). These can all lead to more opportunities to truly improve a space by identifying the causes of positive soundscapes, while also potentially decreasing the costs of noise mitigation by offering more targeted techniques and alternative approaches.</w:t>
      </w:r>
    </w:p>
    <w:p w14:paraId="44BDFC31" w14:textId="77777777" w:rsidR="00E122BF" w:rsidRDefault="008A1AAD">
      <w:pPr>
        <w:pStyle w:val="BodyText"/>
      </w:pPr>
      <w:r>
        <w:t xml:space="preserve">The traditional focus on noise levels alone fails to capture the complexity of soundscape perception, which encompasses a multitude of factors beyond mere sound pressure levels. 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w:t>
      </w:r>
      <w:r>
        <w:t>of soundscape perception, enabling comparative evaluations and informing targeted interventions to enhance the overall quality of acoustic environments (Chen et al. 2023).</w:t>
      </w:r>
    </w:p>
    <w:p w14:paraId="44BDFC32" w14:textId="77777777" w:rsidR="00E122BF" w:rsidRDefault="008A1AAD">
      <w:pPr>
        <w:pStyle w:val="Heading2"/>
      </w:pPr>
      <w:bookmarkStart w:id="2" w:name="existing-soundscape-indices"/>
      <w:r>
        <w:t>Existing ‘Soundscape Indices’</w:t>
      </w:r>
    </w:p>
    <w:p w14:paraId="44BDFC33" w14:textId="77777777" w:rsidR="00E122BF" w:rsidRDefault="008A1AAD">
      <w:pPr>
        <w:pStyle w:val="FirstParagraph"/>
      </w:pPr>
      <w:r>
        <w:t>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p w14:paraId="44BDFC34" w14:textId="77777777" w:rsidR="00E122BF" w:rsidRDefault="008A1AAD">
      <w:pPr>
        <w:pStyle w:val="Heading3"/>
      </w:pPr>
      <w:bookmarkStart w:id="3" w:name="soundscape-ecology-and-bioacoustics"/>
      <w:r>
        <w:t>Soundscape Ecology and Bioacoustics</w:t>
      </w:r>
    </w:p>
    <w:p w14:paraId="44BDFC35" w14:textId="77777777" w:rsidR="00E122BF" w:rsidRDefault="008A1AAD">
      <w:pPr>
        <w:pStyle w:val="FirstParagraph"/>
      </w:pPr>
      <w:r>
        <w:t>Within the realm of soundscape ecology, indices such as the Acoustic Diversity Index (ADI) and Frequency-dependenty Acoustic Diversity Index (FADI) (Xu et al. 2023) 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w:t>
      </w:r>
      <w:r>
        <w:t>ver, while these indices contribute valuable insights into the ecological aspects of soundscapes, they do not directly address the perceptual dimensions that are central to the soundscape approach (Schulte-Fortkamp et al. 2023). The multi-dimensional nature of soundscape perception, encompassing factors such as pleasantness, eventfulness, and familiarity, necessitates a more comprehensive and context-sensitive approach.</w:t>
      </w:r>
    </w:p>
    <w:p w14:paraId="44BDFC36" w14:textId="77777777" w:rsidR="00E122BF" w:rsidRDefault="008A1AAD">
      <w:pPr>
        <w:pStyle w:val="Heading3"/>
      </w:pPr>
      <w:bookmarkStart w:id="4" w:name="soundscape-perception"/>
      <w:bookmarkEnd w:id="3"/>
      <w:r>
        <w:t>Soundscape Perception</w:t>
      </w:r>
    </w:p>
    <w:p w14:paraId="44BDFC37" w14:textId="77777777" w:rsidR="00E122BF" w:rsidRDefault="008A1AAD">
      <w:pPr>
        <w:pStyle w:val="FirstParagraph"/>
      </w:pPr>
      <w:r>
        <w:t>In the domain of soundscape perception, the Green Soundscape Index (GSI) (Kogan et al. 2018) 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14:paraId="44BDFC38" w14:textId="77777777" w:rsidR="00E122BF" w:rsidRDefault="008A1AAD">
      <w:pPr>
        <w:pStyle w:val="BodyText"/>
      </w:pPr>
      <w:r>
        <w:t>The GSI is the ratio of the perceived extent of natural sounds (PNS) to the perceived extent of traffic noise (PTN):</w:t>
      </w:r>
    </w:p>
    <w:p w14:paraId="44BDFC39" w14:textId="77777777" w:rsidR="00E122BF" w:rsidRDefault="008A1AAD">
      <w:pPr>
        <w:pStyle w:val="BodyText"/>
      </w:pPr>
      <m:oMathPara>
        <m:oMathParaPr>
          <m:jc m:val="center"/>
        </m:oMathParaPr>
        <m:oMath>
          <m:r>
            <w:rPr>
              <w:rFonts w:ascii="Cambria Math" w:hAnsi="Cambria Math"/>
            </w:rPr>
            <w:lastRenderedPageBreak/>
            <m:t>GSI</m:t>
          </m:r>
          <m:r>
            <m:rPr>
              <m:sty m:val="p"/>
            </m:rPr>
            <w:rPr>
              <w:rFonts w:ascii="Cambria Math" w:hAnsi="Cambria Math"/>
            </w:rPr>
            <m:t>=</m:t>
          </m:r>
          <m:f>
            <m:fPr>
              <m:ctrlPr>
                <w:rPr>
                  <w:rFonts w:ascii="Cambria Math" w:hAnsi="Cambria Math"/>
                </w:rPr>
              </m:ctrlPr>
            </m:fPr>
            <m:num>
              <m:r>
                <m:rPr>
                  <m:sty m:val="p"/>
                </m:rPr>
                <w:rPr>
                  <w:rFonts w:ascii="Cambria Math" w:hAnsi="Cambria Math"/>
                </w:rPr>
                <m:t>&lt;</m:t>
              </m:r>
              <m:r>
                <w:rPr>
                  <w:rFonts w:ascii="Cambria Math" w:hAnsi="Cambria Math"/>
                </w:rPr>
                <m:t>PNS</m:t>
              </m:r>
              <m:r>
                <m:rPr>
                  <m:sty m:val="p"/>
                </m:rPr>
                <w:rPr>
                  <w:rFonts w:ascii="Cambria Math" w:hAnsi="Cambria Math"/>
                </w:rPr>
                <m:t>&gt;</m:t>
              </m:r>
            </m:num>
            <m:den>
              <m:r>
                <m:rPr>
                  <m:sty m:val="p"/>
                </m:rPr>
                <w:rPr>
                  <w:rFonts w:ascii="Cambria Math" w:hAnsi="Cambria Math"/>
                </w:rPr>
                <m:t>&lt;</m:t>
              </m:r>
              <m:r>
                <w:rPr>
                  <w:rFonts w:ascii="Cambria Math" w:hAnsi="Cambria Math"/>
                </w:rPr>
                <m:t>PTN</m:t>
              </m:r>
              <m:r>
                <m:rPr>
                  <m:sty m:val="p"/>
                </m:rPr>
                <w:rPr>
                  <w:rFonts w:ascii="Cambria Math" w:hAnsi="Cambria Math"/>
                </w:rPr>
                <m:t>&gt;</m:t>
              </m:r>
            </m:den>
          </m:f>
        </m:oMath>
      </m:oMathPara>
    </w:p>
    <w:p w14:paraId="44BDFC3A" w14:textId="77777777" w:rsidR="00E122BF" w:rsidRDefault="008A1AAD">
      <w:pPr>
        <w:pStyle w:val="FirstParagraph"/>
      </w:pPr>
      <w:r>
        <w:t>The GSI is noted to range between 1/5 and 5, with several ranges of values given which correspond to general categories of the perceived dominance of traffic noise.</w:t>
      </w:r>
    </w:p>
    <w:p w14:paraId="44BDFC3B" w14:textId="77777777" w:rsidR="00E122BF" w:rsidRDefault="008A1AAD">
      <w:pPr>
        <w:pStyle w:val="BodyText"/>
      </w:pPr>
      <w:r>
        <w:t>While GSI represents a commendable effort to bridge the gap between objective measurements and subjective perceptions, it remains limited in its ability to capture the full complexity of soundscape perception across diverse contexts. The intricate interplay between various sound sources, their temporal patterns, and the specific context in which they are experienced necessitates a more flexible and adaptable approach to index development.</w:t>
      </w:r>
    </w:p>
    <w:p w14:paraId="44BDFC3C" w14:textId="77777777" w:rsidR="00E122BF" w:rsidRDefault="008A1AAD">
      <w:pPr>
        <w:pStyle w:val="BodyText"/>
      </w:pPr>
      <w:r>
        <w:t>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w:t>
      </w:r>
      <w:r>
        <w:t>roviding a case study of defining an appropriate target.</w:t>
      </w:r>
    </w:p>
    <w:p w14:paraId="44BDFC3D" w14:textId="77777777" w:rsidR="00E122BF" w:rsidRDefault="008A1AAD">
      <w:pPr>
        <w:pStyle w:val="Heading1"/>
      </w:pPr>
      <w:bookmarkStart w:id="5" w:name="sec-method"/>
      <w:bookmarkEnd w:id="1"/>
      <w:bookmarkEnd w:id="2"/>
      <w:bookmarkEnd w:id="4"/>
      <w:r>
        <w:t>Methodology</w:t>
      </w:r>
    </w:p>
    <w:p w14:paraId="44BDFC3E" w14:textId="77777777" w:rsidR="00E122BF" w:rsidRDefault="008A1AAD">
      <w:pPr>
        <w:pStyle w:val="FirstParagraph"/>
      </w:pPr>
      <w:r>
        <w:t xml:space="preserve">The index framework, ‘the Soundscape Perception Indices (SPI)’ 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perception of that soundscape. This is achieved by first defining the target distribution, which could represent what </w:t>
      </w:r>
      <w:r>
        <w:t>is considered to be the ‘ideal’ 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14:paraId="44BDFC3F" w14:textId="77777777" w:rsidR="00E122BF" w:rsidRDefault="008A1AAD">
      <w:pPr>
        <w:pStyle w:val="BodyText"/>
      </w:pPr>
      <w:r>
        <w:t>We refer to this as an index framework rather than a single index, as the SPI can be tailored to specific contexts and applications by defining a range of target distributions. A single index is thus created for each target distribution. An SPI value therefore does not represent a ‘good’ or ‘bad’ soundscape, but rather a measure of how closely the perceived soundscape aligns with the desired target soundscape perception. This approach allows for the development of bespoke indices tailored to specific design</w:t>
      </w:r>
      <w:r>
        <w:t xml:space="preserve"> goals and objectives, while also enabling cross-comparisons and benchmarking against empirically-defined soundscape archetypes.</w:t>
      </w:r>
    </w:p>
    <w:p w14:paraId="44BDFC40" w14:textId="77777777" w:rsidR="00E122BF" w:rsidRDefault="008A1AAD">
      <w:pPr>
        <w:pStyle w:val="BodyText"/>
      </w:pPr>
      <w:r>
        <w:t xml:space="preserve">SPI is grounded in the soundscape circumplex model (SCM) (Ö. Axelsson, Nilsson, and Berglund 2010; Östen Axelsson, Nilsson, and Berglund 2012), a robust theoretical foundation for understanding and representing the multi-dimensional nature of </w:t>
      </w:r>
      <w:r>
        <w:lastRenderedPageBreak/>
        <w:t>soundscape perception. The reason for grounding the SPI in the soundscape circumplex is that we have observed this model (and its corresponding PAQs) to become the most prevalent assessment model in soundscape literature (Aletta and Torresin 2023).</w:t>
      </w:r>
    </w:p>
    <w:p w14:paraId="44BDFC41" w14:textId="77777777" w:rsidR="00E122BF" w:rsidRDefault="008A1AAD">
      <w:pPr>
        <w:pStyle w:val="BodyText"/>
      </w:pPr>
      <w:r>
        <w:t xml:space="preserve">The SCM is built on a series of descriptors referred to as the Perceived Affective Quality (PAQ), proposed by (Ö. Axelsson, Nilsson, and Berglund 2010). These PAQs are based on the pleasantness-activity paradigm present in research on emotions and environmental psychology, in particular Russell’s circumplex model of affect (Russell 1980). As summarised by Axelsson: “Russell’s model identifies two dimensions related to the perceived pleasantness of environments and how activating or arousing the environment </w:t>
      </w:r>
      <w:r>
        <w:t>is.”</w:t>
      </w:r>
    </w:p>
    <w:p w14:paraId="44BDFC42" w14:textId="77777777" w:rsidR="00E122BF" w:rsidRDefault="008A1AAD">
      <w:pPr>
        <w:pStyle w:val="BodyText"/>
      </w:pPr>
      <w:r>
        <w:t>One benefit of the circumplex model is that, as a whole, it encapsulates several of the other proposed soundscape descriptors - in particular, annoyance, pleasantness, tranquility, and possibly restorativeness (Aletta, Kang, and Axelsson 2016). According to Ö. Axelsson (2015), the two-dimensional circumplex model of perceived affective quality provides the most comprehensive information for soundscape assessment. It is also possible that the overall soundscape quality could itself be derived from the pleasa</w:t>
      </w:r>
      <w:r>
        <w:t>nt-eventful scores derived for a soundscape. The circumplex also lends itself well to questionnaire-based methods of data collection, as proposed in ISO/TS 12913-2:2018 (2018).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w:t>
      </w:r>
      <w:r>
        <w:t>tion.</w:t>
      </w:r>
    </w:p>
    <w:p w14:paraId="44BDFC43" w14:textId="77777777" w:rsidR="00E122BF" w:rsidRDefault="008A1AAD">
      <w:pPr>
        <w:pStyle w:val="BodyText"/>
      </w:pPr>
      <w:r>
        <w:t xml:space="preserve">There are four steps involved in calculating the SPI, as shown in </w:t>
      </w:r>
      <w:hyperlink w:anchor="fig-bespoke-spi">
        <w:r>
          <w:rPr>
            <w:rStyle w:val="Hyperlink"/>
          </w:rPr>
          <w:t>Figure 1</w:t>
        </w:r>
      </w:hyperlink>
      <w:r>
        <w:t>:</w:t>
      </w:r>
    </w:p>
    <w:p w14:paraId="44BDFC44" w14:textId="77777777" w:rsidR="00E122BF" w:rsidRDefault="008A1AAD">
      <w:pPr>
        <w:pStyle w:val="Compact"/>
        <w:numPr>
          <w:ilvl w:val="0"/>
          <w:numId w:val="4"/>
        </w:numPr>
      </w:pPr>
      <w:r>
        <w:t>Define and parameterise the target circumplex distribution;</w:t>
      </w:r>
    </w:p>
    <w:p w14:paraId="44BDFC45" w14:textId="77777777" w:rsidR="00E122BF" w:rsidRDefault="008A1AAD">
      <w:pPr>
        <w:pStyle w:val="Compact"/>
        <w:numPr>
          <w:ilvl w:val="0"/>
          <w:numId w:val="4"/>
        </w:numPr>
      </w:pPr>
      <w:r>
        <w:t>Sample the target distribution and prepare the test distribution;</w:t>
      </w:r>
    </w:p>
    <w:p w14:paraId="44BDFC46" w14:textId="77777777" w:rsidR="00E122BF" w:rsidRDefault="008A1AAD">
      <w:pPr>
        <w:pStyle w:val="Compact"/>
        <w:numPr>
          <w:ilvl w:val="0"/>
          <w:numId w:val="4"/>
        </w:numPr>
      </w:pPr>
      <w:r>
        <w:t>Compare test and target distributions using the distance metric (2-dimensional Kolmogorov-Smirnov distance);</w:t>
      </w:r>
    </w:p>
    <w:p w14:paraId="44BDFC47" w14:textId="77777777" w:rsidR="00E122BF" w:rsidRDefault="008A1AAD">
      <w:pPr>
        <w:pStyle w:val="Compact"/>
        <w:numPr>
          <w:ilvl w:val="0"/>
          <w:numId w:val="4"/>
        </w:numPr>
      </w:pPr>
      <w:r>
        <w:t xml:space="preserve">Calculate </w:t>
      </w:r>
      <m:oMath>
        <m:r>
          <w:rPr>
            <w:rFonts w:ascii="Cambria Math" w:hAnsi="Cambria Math"/>
          </w:rPr>
          <m:t>SPI</m:t>
        </m:r>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KS</m:t>
            </m:r>
          </m:e>
        </m:d>
      </m:oMath>
      <w:r>
        <w:t>.</w:t>
      </w:r>
    </w:p>
    <w:tbl>
      <w:tblPr>
        <w:tblStyle w:val="Table"/>
        <w:tblW w:w="5000" w:type="pct"/>
        <w:tblLayout w:type="fixed"/>
        <w:tblLook w:val="0000" w:firstRow="0" w:lastRow="0" w:firstColumn="0" w:lastColumn="0" w:noHBand="0" w:noVBand="0"/>
      </w:tblPr>
      <w:tblGrid>
        <w:gridCol w:w="9360"/>
      </w:tblGrid>
      <w:tr w:rsidR="00E122BF" w14:paraId="44BDFC4A" w14:textId="77777777">
        <w:tc>
          <w:tcPr>
            <w:tcW w:w="7920" w:type="dxa"/>
          </w:tcPr>
          <w:p w14:paraId="44BDFC48" w14:textId="77777777" w:rsidR="00E122BF" w:rsidRDefault="008A1AAD">
            <w:pPr>
              <w:pStyle w:val="Compact"/>
              <w:jc w:val="center"/>
            </w:pPr>
            <w:bookmarkStart w:id="6" w:name="fig-bespoke-spi"/>
            <w:r>
              <w:rPr>
                <w:noProof/>
              </w:rPr>
              <w:lastRenderedPageBreak/>
              <w:drawing>
                <wp:inline distT="0" distB="0" distL="0" distR="0" wp14:anchorId="44BDFD6D" wp14:editId="44BDFD6E">
                  <wp:extent cx="4267200" cy="3200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PI-steps2.png"/>
                          <pic:cNvPicPr>
                            <a:picLocks noChangeAspect="1" noChangeArrowheads="1"/>
                          </pic:cNvPicPr>
                        </pic:nvPicPr>
                        <pic:blipFill>
                          <a:blip r:embed="rId7"/>
                          <a:stretch>
                            <a:fillRect/>
                          </a:stretch>
                        </pic:blipFill>
                        <pic:spPr bwMode="auto">
                          <a:xfrm>
                            <a:off x="0" y="0"/>
                            <a:ext cx="4267200" cy="3200400"/>
                          </a:xfrm>
                          <a:prstGeom prst="rect">
                            <a:avLst/>
                          </a:prstGeom>
                          <a:noFill/>
                          <a:ln w="9525">
                            <a:noFill/>
                            <a:headEnd/>
                            <a:tailEnd/>
                          </a:ln>
                        </pic:spPr>
                      </pic:pic>
                    </a:graphicData>
                  </a:graphic>
                </wp:inline>
              </w:drawing>
            </w:r>
          </w:p>
          <w:p w14:paraId="44BDFC49" w14:textId="77777777" w:rsidR="00E122BF" w:rsidRDefault="008A1AAD">
            <w:pPr>
              <w:pStyle w:val="ImageCaption"/>
              <w:spacing w:before="200"/>
            </w:pPr>
            <w:r>
              <w:t>Figure 1: Steps for calculating the SPI.</w:t>
            </w:r>
          </w:p>
        </w:tc>
        <w:bookmarkEnd w:id="6"/>
      </w:tr>
    </w:tbl>
    <w:p w14:paraId="44BDFC4B" w14:textId="77777777" w:rsidR="00E122BF" w:rsidRDefault="008A1AAD">
      <w:pPr>
        <w:pStyle w:val="BodyText"/>
      </w:pPr>
      <w:r>
        <w:t xml:space="preserve">These steps and their required background are discussed in detail in the following sections. </w:t>
      </w:r>
      <w:hyperlink w:anchor="sec-targets">
        <w:r>
          <w:rPr>
            <w:rStyle w:val="Hyperlink"/>
          </w:rPr>
          <w:t>Section 4.2</w:t>
        </w:r>
      </w:hyperlink>
      <w:r>
        <w:t xml:space="preserve"> will then present strategies for defining targets and their applications.</w:t>
      </w:r>
    </w:p>
    <w:p w14:paraId="44BDFC4C" w14:textId="77777777" w:rsidR="00E122BF" w:rsidRDefault="008A1AAD">
      <w:pPr>
        <w:pStyle w:val="BodyText"/>
      </w:pPr>
      <w:r>
        <w:t>Throughout this paper, we use the data contained in the International Soundscape Database (ISD) (Mitchell et al. 2024), which includes 1300+ individual responses on the PAQ scales collected across 13 locations in London and Venice, according to the SSID Protocol Mitchell et al. (2020).</w:t>
      </w:r>
    </w:p>
    <w:p w14:paraId="44BDFC4D" w14:textId="77777777" w:rsidR="00E122BF" w:rsidRDefault="008A1AAD">
      <w:pPr>
        <w:pStyle w:val="Heading2"/>
      </w:pPr>
      <w:bookmarkStart w:id="7" w:name="sec-circumplex-distribution"/>
      <w:r>
        <w:t>Define and Parameterise a Soundscape Circumplex Distribution</w:t>
      </w:r>
    </w:p>
    <w:p w14:paraId="44BDFC4E" w14:textId="77777777" w:rsidR="00E122BF" w:rsidRDefault="008A1AAD">
      <w:pPr>
        <w:pStyle w:val="FirstParagraph"/>
      </w:pPr>
      <w:r>
        <w:t xml:space="preserve">To move the 8-item PAQ responses into the 2-dimensional circumplex space, we use the projection method first presented in ISO 12913-3:2018. This projection method and its associated formulae were recently updated further in Mitchell and Aletta (2023) to include a correction for the language in which the survey was conducted. Mitchell and Aletta (2023) also provides adjusted angles for translations of the circumplex attributes to be used in calculating the </w:t>
      </w:r>
      <m:oMath>
        <m:sSub>
          <m:sSubPr>
            <m:ctrlPr>
              <w:rPr>
                <w:rFonts w:ascii="Cambria Math" w:hAnsi="Cambria Math"/>
              </w:rPr>
            </m:ctrlPr>
          </m:sSubPr>
          <m:e>
            <m:r>
              <w:rPr>
                <w:rFonts w:ascii="Cambria Math" w:hAnsi="Cambria Math"/>
              </w:rPr>
              <m:t>P</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ISO</m:t>
            </m:r>
          </m:sub>
        </m:sSub>
      </m:oMath>
      <w:r>
        <w:t xml:space="preserve"> coordinates.</w:t>
      </w:r>
    </w:p>
    <w:p w14:paraId="44BDFC4F" w14:textId="77777777" w:rsidR="00E122BF" w:rsidRDefault="008A1AAD">
      <w:pPr>
        <w:pStyle w:val="BodyText"/>
      </w:pPr>
      <w:r>
        <w:t>Once the individual perceptual responses are projected into the circumplex space, the resulting data for each location is treated as a circumplex distribution. There are several advancements in considering circumplex distributions compared to the discussions originally given in Mitchell, Aletta, and Kang (2022), which are necessary for SPI. Before exploring the SPI method and target setting more specifically, we will first address these developments.</w:t>
      </w:r>
    </w:p>
    <w:p w14:paraId="44BDFC50" w14:textId="77777777" w:rsidR="00E122BF" w:rsidRDefault="008A1AAD">
      <w:pPr>
        <w:pStyle w:val="BodyText"/>
      </w:pPr>
      <w:r>
        <w:t xml:space="preserve">The circumplex is defined by two axes: </w:t>
      </w:r>
      <m:oMath>
        <m:sSub>
          <m:sSubPr>
            <m:ctrlPr>
              <w:rPr>
                <w:rFonts w:ascii="Cambria Math" w:hAnsi="Cambria Math"/>
              </w:rPr>
            </m:ctrlPr>
          </m:sSubPr>
          <m:e>
            <m:r>
              <w:rPr>
                <w:rFonts w:ascii="Cambria Math" w:hAnsi="Cambria Math"/>
              </w:rPr>
              <m:t>P</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ISO</m:t>
            </m:r>
          </m:sub>
        </m:sSub>
      </m:oMath>
      <w:r>
        <w:t xml:space="preserve">, which are limited to the range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Typically, data in the soundscape circumplex is treated as a combination of two </w:t>
      </w:r>
      <w:r>
        <w:lastRenderedPageBreak/>
        <w:t>independent normal distributions, one for each axis (Mitchell, Aletta, and Kang 2022; Ooi et al. 2022). In some applications this approach is sufficient for capturing the distribution of soundscape perception, however defining a target distribution for SPI requires a more precise approach. The independent normal distribution approach relies on three key assumptions:</w:t>
      </w:r>
    </w:p>
    <w:p w14:paraId="44BDFC51" w14:textId="77777777" w:rsidR="00E122BF" w:rsidRDefault="008A1AAD">
      <w:pPr>
        <w:pStyle w:val="Compact"/>
        <w:numPr>
          <w:ilvl w:val="0"/>
          <w:numId w:val="5"/>
        </w:numPr>
      </w:pPr>
      <w:r>
        <w:t>The two axes are normally distributed.</w:t>
      </w:r>
    </w:p>
    <w:p w14:paraId="44BDFC52" w14:textId="77777777" w:rsidR="00E122BF" w:rsidRDefault="008A1AAD">
      <w:pPr>
        <w:pStyle w:val="Compact"/>
        <w:numPr>
          <w:ilvl w:val="0"/>
          <w:numId w:val="5"/>
        </w:numPr>
      </w:pPr>
      <w:r>
        <w:t>The two axes are independent of each other.</w:t>
      </w:r>
    </w:p>
    <w:p w14:paraId="44BDFC53" w14:textId="77777777" w:rsidR="00E122BF" w:rsidRDefault="008A1AAD">
      <w:pPr>
        <w:pStyle w:val="Compact"/>
        <w:numPr>
          <w:ilvl w:val="0"/>
          <w:numId w:val="5"/>
        </w:numPr>
      </w:pPr>
      <w:r>
        <w:t>The two axes are symmetrically distributed.</w:t>
      </w:r>
    </w:p>
    <w:p w14:paraId="44BDFC54" w14:textId="77777777" w:rsidR="00E122BF" w:rsidRDefault="008A1AAD">
      <w:pPr>
        <w:pStyle w:val="FirstParagraph"/>
      </w:pPr>
      <w:r>
        <w:t>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 (Adelchi Azzalini 2005) which accurately reflects the relationship between the two dimensio</w:t>
      </w:r>
      <w:r>
        <w:t>ns of the circumplex and the fact that real-world perceptual distributions have been consistently observed to not be strictly symmetric.</w:t>
      </w:r>
    </w:p>
    <w:p w14:paraId="44BDFC55" w14:textId="77777777" w:rsidR="00E122BF" w:rsidRDefault="008A1AAD">
      <w:pPr>
        <w:pStyle w:val="BodyText"/>
      </w:pPr>
      <w:r>
        <w:t>The skew-normal distribution is defined by three parameters: location (</w:t>
      </w:r>
      <m:oMath>
        <m:r>
          <w:rPr>
            <w:rFonts w:ascii="Cambria Math" w:hAnsi="Cambria Math"/>
          </w:rPr>
          <m:t>μ</m:t>
        </m:r>
      </m:oMath>
      <w:r>
        <w:t>), scale (</w:t>
      </w:r>
      <m:oMath>
        <m:r>
          <w:rPr>
            <w:rFonts w:ascii="Cambria Math" w:hAnsi="Cambria Math"/>
          </w:rPr>
          <m:t>σ</m:t>
        </m:r>
      </m:oMath>
      <w:r>
        <w:t>), and shape (</w:t>
      </w:r>
      <m:oMath>
        <m:r>
          <w:rPr>
            <w:rFonts w:ascii="Cambria Math" w:hAnsi="Cambria Math"/>
          </w:rPr>
          <m:t>α</m:t>
        </m:r>
      </m:oMath>
      <w:r>
        <w:t>). The location parameter defines the centre of the distribution, the scale parameter defines the spread of the distribution and the shape parameter defines the skew of the distribution. The one-dimensional skew-normal distribution is defined as (A. Azzalini and Valle 1996):</w:t>
      </w:r>
    </w:p>
    <w:p w14:paraId="44BDFC56" w14:textId="77777777" w:rsidR="00E122BF" w:rsidRDefault="008A1AAD">
      <w:pPr>
        <w:pStyle w:val="BodyText"/>
      </w:pPr>
      <m:oMathPara>
        <m:oMathParaPr>
          <m:jc m:val="center"/>
        </m:oMathParaPr>
        <m:oMath>
          <m:r>
            <w:rPr>
              <w:rFonts w:ascii="Cambria Math" w:hAnsi="Cambria Math"/>
            </w:rPr>
            <m:t>ϕ</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α</m:t>
              </m:r>
            </m:e>
          </m:d>
          <m:r>
            <m:rPr>
              <m:sty m:val="p"/>
            </m:rPr>
            <w:rPr>
              <w:rFonts w:ascii="Cambria Math" w:hAnsi="Cambria Math"/>
            </w:rPr>
            <m:t>=</m:t>
          </m:r>
          <m:r>
            <w:rPr>
              <w:rFonts w:ascii="Cambria Math" w:hAnsi="Cambria Math"/>
            </w:rPr>
            <m:t>2</m:t>
          </m:r>
          <m:r>
            <w:rPr>
              <w:rFonts w:ascii="Cambria Math" w:hAnsi="Cambria Math"/>
            </w:rPr>
            <m:t>ϕ</m:t>
          </m:r>
          <m:d>
            <m:dPr>
              <m:ctrlPr>
                <w:rPr>
                  <w:rFonts w:ascii="Cambria Math" w:hAnsi="Cambria Math"/>
                </w:rPr>
              </m:ctrlPr>
            </m:dPr>
            <m:e>
              <m:r>
                <w:rPr>
                  <w:rFonts w:ascii="Cambria Math" w:hAnsi="Cambria Math"/>
                </w:rPr>
                <m:t>z</m:t>
              </m:r>
            </m:e>
          </m:d>
          <m:r>
            <w:rPr>
              <w:rFonts w:ascii="Cambria Math" w:hAnsi="Cambria Math"/>
            </w:rPr>
            <m:t>Φ</m:t>
          </m:r>
          <m:d>
            <m:dPr>
              <m:ctrlPr>
                <w:rPr>
                  <w:rFonts w:ascii="Cambria Math" w:hAnsi="Cambria Math"/>
                </w:rPr>
              </m:ctrlPr>
            </m:dPr>
            <m:e>
              <m:r>
                <w:rPr>
                  <w:rFonts w:ascii="Cambria Math" w:hAnsi="Cambria Math"/>
                </w:rPr>
                <m:t>αz</m:t>
              </m:r>
            </m:e>
          </m:d>
          <m:r>
            <w:rPr>
              <w:rFonts w:ascii="Cambria Math" w:hAnsi="Cambria Math"/>
            </w:rPr>
            <m:t> </m:t>
          </m:r>
          <m:r>
            <m:rPr>
              <m:nor/>
            </m:rPr>
            <m:t>for</m:t>
          </m:r>
          <m:r>
            <w:rPr>
              <w:rFonts w:ascii="Cambria Math" w:hAnsi="Cambria Math"/>
            </w:rPr>
            <m:t> </m:t>
          </m:r>
          <m:r>
            <w:rPr>
              <w:rFonts w:ascii="Cambria Math" w:hAnsi="Cambria Math"/>
            </w:rPr>
            <m:t>z</m:t>
          </m:r>
          <m:r>
            <m:rPr>
              <m:scr m:val="double-struck"/>
              <m:sty m:val="p"/>
            </m:rPr>
            <w:rPr>
              <w:rFonts w:ascii="Cambria Math" w:hAnsi="Cambria Math"/>
            </w:rPr>
            <m:t>∈R</m:t>
          </m:r>
        </m:oMath>
      </m:oMathPara>
    </w:p>
    <w:p w14:paraId="44BDFC57" w14:textId="77777777" w:rsidR="00E122BF" w:rsidRDefault="008A1AAD">
      <w:pPr>
        <w:pStyle w:val="FirstParagraph"/>
      </w:pPr>
      <w:r>
        <w:t xml:space="preserve">where </w:t>
      </w:r>
      <m:oMath>
        <m:r>
          <w:rPr>
            <w:rFonts w:ascii="Cambria Math" w:hAnsi="Cambria Math"/>
          </w:rPr>
          <m:t>ϕ</m:t>
        </m:r>
      </m:oMath>
      <w:r>
        <w:t xml:space="preserve"> and </w:t>
      </w:r>
      <m:oMath>
        <m:r>
          <w:rPr>
            <w:rFonts w:ascii="Cambria Math" w:hAnsi="Cambria Math"/>
          </w:rPr>
          <m:t>Φ</m:t>
        </m:r>
      </m:oMath>
      <w:r>
        <w:t xml:space="preserve"> are the standard normal probability density function and distribution function, respectively, and </w:t>
      </w:r>
      <m:oMath>
        <m:r>
          <w:rPr>
            <w:rFonts w:ascii="Cambria Math" w:hAnsi="Cambria Math"/>
          </w:rPr>
          <m:t>α</m:t>
        </m:r>
      </m:oMath>
      <w:r>
        <w:t xml:space="preserve"> is a shape variable which regulates the skewness. The distribution reduces to a standard normal density when </w:t>
      </w:r>
      <m:oMath>
        <m:r>
          <w:rPr>
            <w:rFonts w:ascii="Cambria Math" w:hAnsi="Cambria Math"/>
          </w:rPr>
          <m:t>α</m:t>
        </m:r>
        <m:r>
          <m:rPr>
            <m:sty m:val="p"/>
          </m:rPr>
          <w:rPr>
            <w:rFonts w:ascii="Cambria Math" w:hAnsi="Cambria Math"/>
          </w:rPr>
          <m:t>=</m:t>
        </m:r>
        <m:r>
          <w:rPr>
            <w:rFonts w:ascii="Cambria Math" w:hAnsi="Cambria Math"/>
          </w:rPr>
          <m:t>0</m:t>
        </m:r>
      </m:oMath>
      <w:r>
        <w:t>.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 (A. Azzalini and Capitanio 1999):</w:t>
      </w:r>
    </w:p>
    <w:p w14:paraId="44BDFC58" w14:textId="77777777" w:rsidR="00E122BF" w:rsidRDefault="008A1AAD">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Ω</m:t>
              </m:r>
            </m:e>
          </m:d>
          <m:r>
            <w:rPr>
              <w:rFonts w:ascii="Cambria Math" w:hAnsi="Cambria Math"/>
            </w:rPr>
            <m:t>Φ</m:t>
          </m:r>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p>
            <m:sSupPr>
              <m:ctrlPr>
                <w:rPr>
                  <w:rFonts w:ascii="Cambria Math" w:hAnsi="Cambria Math"/>
                </w:rPr>
              </m:ctrlPr>
            </m:sSupPr>
            <m:e>
              <m:r>
                <w:rPr>
                  <w:rFonts w:ascii="Cambria Math" w:hAnsi="Cambria Math"/>
                </w:rPr>
                <m:t>ω</m:t>
              </m:r>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ξ</m:t>
              </m:r>
            </m:e>
          </m:d>
          <m:r>
            <m:rPr>
              <m:sty m:val="p"/>
            </m:rPr>
            <w:rPr>
              <w:rFonts w:ascii="Cambria Math" w:hAnsi="Cambria Math"/>
            </w:rPr>
            <m:t>}</m:t>
          </m:r>
        </m:oMath>
      </m:oMathPara>
    </w:p>
    <w:p w14:paraId="44BDFC59" w14:textId="77777777" w:rsidR="00E122BF" w:rsidRDefault="008A1AAD">
      <w:pPr>
        <w:pStyle w:val="FirstParagraph"/>
      </w:pPr>
      <w:r>
        <w:t xml:space="preserve">where </w:t>
      </w:r>
      <m:oMath>
        <m:sSub>
          <m:sSubPr>
            <m:ctrlPr>
              <w:rPr>
                <w:rFonts w:ascii="Cambria Math" w:hAnsi="Cambria Math"/>
              </w:rPr>
            </m:ctrlPr>
          </m:sSubPr>
          <m:e>
            <m:r>
              <w:rPr>
                <w:rFonts w:ascii="Cambria Math" w:hAnsi="Cambria Math"/>
              </w:rPr>
              <m:t>ϕ</m:t>
            </m:r>
          </m:e>
          <m:sub>
            <m:r>
              <w:rPr>
                <w:rFonts w:ascii="Cambria Math" w:hAnsi="Cambria Math"/>
              </w:rPr>
              <m:t>k</m:t>
            </m:r>
          </m:sub>
        </m:sSub>
      </m:oMath>
      <w:r>
        <w:t xml:space="preserve"> is the </w:t>
      </w:r>
      <w:r>
        <w:rPr>
          <w:i/>
          <w:iCs/>
        </w:rPr>
        <w:t>k</w:t>
      </w:r>
      <w:r>
        <w:t xml:space="preserve">-dimensional normal density with location </w:t>
      </w:r>
      <m:oMath>
        <m:r>
          <w:rPr>
            <w:rFonts w:ascii="Cambria Math" w:hAnsi="Cambria Math"/>
          </w:rPr>
          <m:t>ξ</m:t>
        </m:r>
      </m:oMath>
      <w:r>
        <w:t xml:space="preserve">, shape </w:t>
      </w:r>
      <m:oMath>
        <m:r>
          <w:rPr>
            <w:rFonts w:ascii="Cambria Math" w:hAnsi="Cambria Math"/>
          </w:rPr>
          <m:t>α</m:t>
        </m:r>
      </m:oMath>
      <w:r>
        <w:t xml:space="preserve">, and covariance matrix </w:t>
      </w:r>
      <m:oMath>
        <m:r>
          <w:rPr>
            <w:rFonts w:ascii="Cambria Math" w:hAnsi="Cambria Math"/>
          </w:rPr>
          <m:t>Ω</m:t>
        </m:r>
      </m:oMath>
      <w:r>
        <w:t xml:space="preserve">. </w:t>
      </w:r>
      <m:oMath>
        <m:r>
          <w:rPr>
            <w:rFonts w:ascii="Cambria Math" w:hAnsi="Cambria Math"/>
          </w:rPr>
          <m:t>Φ</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t xml:space="preserve"> is the normal distribution function and </w:t>
      </w:r>
      <m:oMath>
        <m:r>
          <w:rPr>
            <w:rFonts w:ascii="Cambria Math" w:hAnsi="Cambria Math"/>
          </w:rPr>
          <m:t>α</m:t>
        </m:r>
      </m:oMath>
      <w:r>
        <w:t xml:space="preserve"> is a </w:t>
      </w:r>
      <w:r>
        <w:rPr>
          <w:i/>
          <w:iCs/>
        </w:rPr>
        <w:t>k</w:t>
      </w:r>
      <w:r>
        <w:t xml:space="preserve">-dimensional shape vector. When </w:t>
      </w:r>
      <m:oMath>
        <m:r>
          <w:rPr>
            <w:rFonts w:ascii="Cambria Math" w:hAnsi="Cambria Math"/>
          </w:rPr>
          <m:t>α</m:t>
        </m:r>
        <m:r>
          <m:rPr>
            <m:sty m:val="p"/>
          </m:rPr>
          <w:rPr>
            <w:rFonts w:ascii="Cambria Math" w:hAnsi="Cambria Math"/>
          </w:rPr>
          <m:t>=</m:t>
        </m:r>
        <m:r>
          <w:rPr>
            <w:rFonts w:ascii="Cambria Math" w:hAnsi="Cambria Math"/>
          </w:rPr>
          <m:t>0</m:t>
        </m:r>
      </m:oMath>
      <w:r>
        <w:t xml:space="preserve">, </w:t>
      </w:r>
      <m:oMath>
        <m:r>
          <w:rPr>
            <w:rFonts w:ascii="Cambria Math" w:hAnsi="Cambria Math"/>
          </w:rPr>
          <m:t>Y</m:t>
        </m:r>
      </m:oMath>
      <w:r>
        <w:t xml:space="preserve"> reduces to the standard multivariate normal </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Ω</m:t>
            </m:r>
          </m:e>
        </m:d>
      </m:oMath>
      <w:r>
        <w:t xml:space="preserve"> density. A circumplex distribution can therefore be parameterised</w:t>
      </w:r>
      <w:r>
        <w:rPr>
          <w:rStyle w:val="FootnoteReference"/>
        </w:rPr>
        <w:footnoteReference w:id="1"/>
      </w:r>
      <w:r>
        <w:t xml:space="preserve"> with a 2x2 covariance matrix </w:t>
      </w:r>
      <m:oMath>
        <m:r>
          <w:rPr>
            <w:rFonts w:ascii="Cambria Math" w:hAnsi="Cambria Math"/>
          </w:rPr>
          <m:t>Ω</m:t>
        </m:r>
      </m:oMath>
      <w:r>
        <w:t xml:space="preserve">, a 2x1 location vector </w:t>
      </w:r>
      <m:oMath>
        <m:r>
          <w:rPr>
            <w:rFonts w:ascii="Cambria Math" w:hAnsi="Cambria Math"/>
          </w:rPr>
          <m:t>ξ</m:t>
        </m:r>
      </m:oMath>
      <w:r>
        <w:t xml:space="preserve">, and a 2x1 shape vector </w:t>
      </w:r>
      <m:oMath>
        <m:r>
          <w:rPr>
            <w:rFonts w:ascii="Cambria Math" w:hAnsi="Cambria Math"/>
          </w:rPr>
          <m:t>α</m:t>
        </m:r>
      </m:oMath>
      <w:r>
        <w:t>, written as:</w:t>
      </w:r>
    </w:p>
    <w:p w14:paraId="44BDFC5A" w14:textId="77777777" w:rsidR="00E122BF" w:rsidRDefault="008A1AAD">
      <w:pPr>
        <w:pStyle w:val="BodyText"/>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MSN</m:t>
          </m:r>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α</m:t>
              </m:r>
            </m:e>
          </m:d>
        </m:oMath>
      </m:oMathPara>
    </w:p>
    <w:p w14:paraId="44BDFC5B" w14:textId="77777777" w:rsidR="00E122BF" w:rsidRDefault="008A1AAD">
      <w:pPr>
        <w:pStyle w:val="FirstParagraph"/>
      </w:pPr>
      <w:r>
        <w:t>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14:paraId="44BDFC5C" w14:textId="77777777" w:rsidR="00E122BF" w:rsidRDefault="008A1AAD">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 </w:t>
      </w:r>
      <w:hyperlink w:anchor="tbl-target-params">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E122BF" w14:paraId="44BDFC73" w14:textId="77777777">
        <w:tc>
          <w:tcPr>
            <w:tcW w:w="7920" w:type="dxa"/>
          </w:tcPr>
          <w:p w14:paraId="44BDFC5D" w14:textId="77777777" w:rsidR="00E122BF" w:rsidRDefault="008A1AAD">
            <w:pPr>
              <w:pStyle w:val="ImageCaption"/>
              <w:spacing w:before="200"/>
            </w:pPr>
            <w:bookmarkStart w:id="8" w:name="tbl-target-params"/>
            <w:r>
              <w:t xml:space="preserve">Table 1: The MSN direct parameterizations for three arbitrary example target distributions. </w:t>
            </w:r>
            <m:oMath>
              <m:sSub>
                <m:sSubPr>
                  <m:ctrlPr>
                    <w:rPr>
                      <w:rFonts w:ascii="Cambria Math" w:hAnsi="Cambria Math"/>
                    </w:rPr>
                  </m:ctrlPr>
                </m:sSubPr>
                <m:e>
                  <m:r>
                    <m:rPr>
                      <m:nor/>
                    </m:rPr>
                    <m:t>tgt</m:t>
                  </m:r>
                </m:e>
                <m:sub>
                  <m:r>
                    <w:rPr>
                      <w:rFonts w:ascii="Cambria Math" w:hAnsi="Cambria Math"/>
                    </w:rPr>
                    <m:t>1</m:t>
                  </m:r>
                </m:sub>
              </m:sSub>
            </m:oMath>
            <w:r>
              <w:t xml:space="preserve"> is located in the pleasant half, with a wide variance, and a positive skew along the pleasantness axis.</w:t>
            </w:r>
          </w:p>
          <w:tbl>
            <w:tblPr>
              <w:tblStyle w:val="Table"/>
              <w:tblW w:w="5000" w:type="pct"/>
              <w:tblLayout w:type="fixed"/>
              <w:tblLook w:val="0020" w:firstRow="1" w:lastRow="0" w:firstColumn="0" w:lastColumn="0" w:noHBand="0" w:noVBand="0"/>
            </w:tblPr>
            <w:tblGrid>
              <w:gridCol w:w="1255"/>
              <w:gridCol w:w="1255"/>
              <w:gridCol w:w="5379"/>
              <w:gridCol w:w="1255"/>
            </w:tblGrid>
            <w:tr w:rsidR="00E122BF" w14:paraId="44BDFC62" w14:textId="77777777" w:rsidTr="00E122BF">
              <w:trPr>
                <w:cnfStyle w:val="100000000000" w:firstRow="1" w:lastRow="0" w:firstColumn="0" w:lastColumn="0" w:oddVBand="0" w:evenVBand="0" w:oddHBand="0" w:evenHBand="0" w:firstRowFirstColumn="0" w:firstRowLastColumn="0" w:lastRowFirstColumn="0" w:lastRowLastColumn="0"/>
                <w:tblHeader/>
              </w:trPr>
              <w:tc>
                <w:tcPr>
                  <w:tcW w:w="1087" w:type="dxa"/>
                </w:tcPr>
                <w:p w14:paraId="44BDFC5E" w14:textId="77777777" w:rsidR="00E122BF" w:rsidRDefault="008A1AAD">
                  <w:pPr>
                    <w:pStyle w:val="Compact"/>
                    <w:jc w:val="center"/>
                  </w:pPr>
                  <w:r>
                    <w:t>Target</w:t>
                  </w:r>
                </w:p>
              </w:tc>
              <w:tc>
                <w:tcPr>
                  <w:tcW w:w="1087" w:type="dxa"/>
                </w:tcPr>
                <w:p w14:paraId="44BDFC5F" w14:textId="77777777" w:rsidR="00E122BF" w:rsidRDefault="008A1AAD">
                  <w:pPr>
                    <w:pStyle w:val="Compact"/>
                    <w:jc w:val="center"/>
                  </w:pPr>
                  <w:r>
                    <w:t xml:space="preserve">Location </w:t>
                  </w:r>
                  <m:oMath>
                    <m:r>
                      <w:rPr>
                        <w:rFonts w:ascii="Cambria Math" w:hAnsi="Cambria Math"/>
                      </w:rPr>
                      <m:t>ξ</m:t>
                    </m:r>
                  </m:oMath>
                </w:p>
              </w:tc>
              <w:tc>
                <w:tcPr>
                  <w:tcW w:w="4658" w:type="dxa"/>
                </w:tcPr>
                <w:p w14:paraId="44BDFC60" w14:textId="77777777" w:rsidR="00E122BF" w:rsidRDefault="008A1AAD">
                  <w:pPr>
                    <w:pStyle w:val="Compact"/>
                    <w:jc w:val="center"/>
                  </w:pPr>
                  <w:r>
                    <w:t xml:space="preserve">Covariance Matrix </w:t>
                  </w:r>
                  <m:oMath>
                    <m:r>
                      <w:rPr>
                        <w:rFonts w:ascii="Cambria Math" w:hAnsi="Cambria Math"/>
                      </w:rPr>
                      <m:t>Ω</m:t>
                    </m:r>
                  </m:oMath>
                </w:p>
              </w:tc>
              <w:tc>
                <w:tcPr>
                  <w:tcW w:w="1087" w:type="dxa"/>
                </w:tcPr>
                <w:p w14:paraId="44BDFC61" w14:textId="77777777" w:rsidR="00E122BF" w:rsidRDefault="008A1AAD">
                  <w:pPr>
                    <w:pStyle w:val="Compact"/>
                    <w:jc w:val="center"/>
                  </w:pPr>
                  <w:r>
                    <w:t xml:space="preserve">Shape </w:t>
                  </w:r>
                  <m:oMath>
                    <m:r>
                      <w:rPr>
                        <w:rFonts w:ascii="Cambria Math" w:hAnsi="Cambria Math"/>
                      </w:rPr>
                      <m:t>α</m:t>
                    </m:r>
                  </m:oMath>
                </w:p>
              </w:tc>
            </w:tr>
            <w:tr w:rsidR="00E122BF" w14:paraId="44BDFC67" w14:textId="77777777">
              <w:tc>
                <w:tcPr>
                  <w:tcW w:w="1087" w:type="dxa"/>
                </w:tcPr>
                <w:p w14:paraId="44BDFC63" w14:textId="77777777" w:rsidR="00E122BF" w:rsidRDefault="008A1AAD">
                  <w:pPr>
                    <w:pStyle w:val="Compact"/>
                    <w:jc w:val="center"/>
                  </w:pPr>
                  <m:oMathPara>
                    <m:oMath>
                      <m:sSub>
                        <m:sSubPr>
                          <m:ctrlPr>
                            <w:rPr>
                              <w:rFonts w:ascii="Cambria Math" w:hAnsi="Cambria Math"/>
                            </w:rPr>
                          </m:ctrlPr>
                        </m:sSubPr>
                        <m:e>
                          <m:r>
                            <m:rPr>
                              <m:nor/>
                            </m:rPr>
                            <m:t>tgt</m:t>
                          </m:r>
                        </m:e>
                        <m:sub>
                          <m:r>
                            <w:rPr>
                              <w:rFonts w:ascii="Cambria Math" w:hAnsi="Cambria Math"/>
                            </w:rPr>
                            <m:t>1</m:t>
                          </m:r>
                        </m:sub>
                      </m:sSub>
                    </m:oMath>
                  </m:oMathPara>
                </w:p>
              </w:tc>
              <w:tc>
                <w:tcPr>
                  <w:tcW w:w="1087" w:type="dxa"/>
                </w:tcPr>
                <w:p w14:paraId="44BDFC64" w14:textId="77777777" w:rsidR="00E122BF" w:rsidRDefault="008A1AAD">
                  <w:pPr>
                    <w:pStyle w:val="Compact"/>
                    <w:jc w:val="center"/>
                  </w:pPr>
                  <m:oMathPara>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0.0</m:t>
                          </m:r>
                        </m:e>
                      </m:d>
                    </m:oMath>
                  </m:oMathPara>
                </w:p>
              </w:tc>
              <w:tc>
                <w:tcPr>
                  <w:tcW w:w="4658" w:type="dxa"/>
                </w:tcPr>
                <w:p w14:paraId="44BDFC65" w14:textId="77777777" w:rsidR="00E122BF" w:rsidRDefault="008A1AAD">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0.2</m:t>
                                </m:r>
                              </m:e>
                              <m:e>
                                <m:r>
                                  <w:rPr>
                                    <w:rFonts w:ascii="Cambria Math" w:hAnsi="Cambria Math"/>
                                  </w:rPr>
                                  <m:t>0.0</m:t>
                                </m:r>
                              </m:e>
                            </m:mr>
                            <m:mr>
                              <m:e>
                                <m:r>
                                  <w:rPr>
                                    <w:rFonts w:ascii="Cambria Math" w:hAnsi="Cambria Math"/>
                                  </w:rPr>
                                  <m:t>0.0</m:t>
                                </m:r>
                              </m:e>
                              <m:e>
                                <m:r>
                                  <w:rPr>
                                    <w:rFonts w:ascii="Cambria Math" w:hAnsi="Cambria Math"/>
                                  </w:rPr>
                                  <m:t>0.2</m:t>
                                </m:r>
                              </m:e>
                            </m:mr>
                          </m:m>
                        </m:e>
                      </m:d>
                    </m:oMath>
                  </m:oMathPara>
                </w:p>
              </w:tc>
              <w:tc>
                <w:tcPr>
                  <w:tcW w:w="1087" w:type="dxa"/>
                </w:tcPr>
                <w:p w14:paraId="44BDFC66" w14:textId="77777777" w:rsidR="00E122BF" w:rsidRDefault="008A1AAD">
                  <w:pPr>
                    <w:pStyle w:val="Compact"/>
                    <w:jc w:val="center"/>
                  </w:pPr>
                  <m:oMathPara>
                    <m:oMath>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oMath>
                  </m:oMathPara>
                </w:p>
              </w:tc>
            </w:tr>
            <w:tr w:rsidR="00E122BF" w14:paraId="44BDFC6C" w14:textId="77777777">
              <w:tc>
                <w:tcPr>
                  <w:tcW w:w="1087" w:type="dxa"/>
                </w:tcPr>
                <w:p w14:paraId="44BDFC68" w14:textId="77777777" w:rsidR="00E122BF" w:rsidRDefault="008A1AAD">
                  <w:pPr>
                    <w:pStyle w:val="Compact"/>
                    <w:jc w:val="center"/>
                  </w:pPr>
                  <m:oMathPara>
                    <m:oMath>
                      <m:sSub>
                        <m:sSubPr>
                          <m:ctrlPr>
                            <w:rPr>
                              <w:rFonts w:ascii="Cambria Math" w:hAnsi="Cambria Math"/>
                            </w:rPr>
                          </m:ctrlPr>
                        </m:sSubPr>
                        <m:e>
                          <m:r>
                            <m:rPr>
                              <m:nor/>
                            </m:rPr>
                            <m:t>tgt</m:t>
                          </m:r>
                        </m:e>
                        <m:sub>
                          <m:r>
                            <w:rPr>
                              <w:rFonts w:ascii="Cambria Math" w:hAnsi="Cambria Math"/>
                            </w:rPr>
                            <m:t>2</m:t>
                          </m:r>
                        </m:sub>
                      </m:sSub>
                    </m:oMath>
                  </m:oMathPara>
                </w:p>
              </w:tc>
              <w:tc>
                <w:tcPr>
                  <w:tcW w:w="1087" w:type="dxa"/>
                </w:tcPr>
                <w:p w14:paraId="44BDFC69" w14:textId="77777777" w:rsidR="00E122BF" w:rsidRDefault="008A1AAD">
                  <w:pPr>
                    <w:pStyle w:val="Compact"/>
                    <w:jc w:val="center"/>
                  </w:pPr>
                  <m:oMathPara>
                    <m:oMath>
                      <m:d>
                        <m:dPr>
                          <m:begChr m:val="["/>
                          <m:endChr m:val="]"/>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0.4</m:t>
                          </m:r>
                        </m:e>
                      </m:d>
                    </m:oMath>
                  </m:oMathPara>
                </w:p>
              </w:tc>
              <w:tc>
                <w:tcPr>
                  <w:tcW w:w="4658" w:type="dxa"/>
                </w:tcPr>
                <w:p w14:paraId="44BDFC6A" w14:textId="77777777" w:rsidR="00E122BF" w:rsidRDefault="008A1AAD">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0.18</m:t>
                                </m:r>
                              </m:e>
                              <m:e>
                                <m:r>
                                  <m:rPr>
                                    <m:sty m:val="p"/>
                                  </m:rPr>
                                  <w:rPr>
                                    <w:rFonts w:ascii="Cambria Math" w:hAnsi="Cambria Math"/>
                                  </w:rPr>
                                  <m:t>-</m:t>
                                </m:r>
                                <m:r>
                                  <w:rPr>
                                    <w:rFonts w:ascii="Cambria Math" w:hAnsi="Cambria Math"/>
                                  </w:rPr>
                                  <m:t>0.04</m:t>
                                </m:r>
                              </m:e>
                            </m:mr>
                            <m:mr>
                              <m:e>
                                <m:r>
                                  <m:rPr>
                                    <m:sty m:val="p"/>
                                  </m:rPr>
                                  <w:rPr>
                                    <w:rFonts w:ascii="Cambria Math" w:hAnsi="Cambria Math"/>
                                  </w:rPr>
                                  <m:t>-</m:t>
                                </m:r>
                                <m:r>
                                  <w:rPr>
                                    <w:rFonts w:ascii="Cambria Math" w:hAnsi="Cambria Math"/>
                                  </w:rPr>
                                  <m:t>0.04</m:t>
                                </m:r>
                              </m:e>
                              <m:e>
                                <m:r>
                                  <w:rPr>
                                    <w:rFonts w:ascii="Cambria Math" w:hAnsi="Cambria Math"/>
                                  </w:rPr>
                                  <m:t>0.09</m:t>
                                </m:r>
                              </m:e>
                            </m:mr>
                          </m:m>
                        </m:e>
                      </m:d>
                    </m:oMath>
                  </m:oMathPara>
                </w:p>
              </w:tc>
              <w:tc>
                <w:tcPr>
                  <w:tcW w:w="1087" w:type="dxa"/>
                </w:tcPr>
                <w:p w14:paraId="44BDFC6B" w14:textId="77777777" w:rsidR="00E122BF" w:rsidRDefault="008A1AAD">
                  <w:pPr>
                    <w:pStyle w:val="Compact"/>
                    <w:jc w:val="cente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m:t>
                          </m:r>
                        </m:e>
                      </m:d>
                    </m:oMath>
                  </m:oMathPara>
                </w:p>
              </w:tc>
            </w:tr>
            <w:tr w:rsidR="00E122BF" w14:paraId="44BDFC71" w14:textId="77777777">
              <w:tc>
                <w:tcPr>
                  <w:tcW w:w="1087" w:type="dxa"/>
                </w:tcPr>
                <w:p w14:paraId="44BDFC6D" w14:textId="77777777" w:rsidR="00E122BF" w:rsidRDefault="008A1AAD">
                  <w:pPr>
                    <w:pStyle w:val="Compact"/>
                    <w:jc w:val="center"/>
                  </w:pPr>
                  <m:oMathPara>
                    <m:oMath>
                      <m:sSub>
                        <m:sSubPr>
                          <m:ctrlPr>
                            <w:rPr>
                              <w:rFonts w:ascii="Cambria Math" w:hAnsi="Cambria Math"/>
                            </w:rPr>
                          </m:ctrlPr>
                        </m:sSubPr>
                        <m:e>
                          <m:r>
                            <m:rPr>
                              <m:nor/>
                            </m:rPr>
                            <m:t>tgt</m:t>
                          </m:r>
                        </m:e>
                        <m:sub>
                          <m:r>
                            <w:rPr>
                              <w:rFonts w:ascii="Cambria Math" w:hAnsi="Cambria Math"/>
                            </w:rPr>
                            <m:t>3</m:t>
                          </m:r>
                        </m:sub>
                      </m:sSub>
                    </m:oMath>
                  </m:oMathPara>
                </w:p>
              </w:tc>
              <w:tc>
                <w:tcPr>
                  <w:tcW w:w="1087" w:type="dxa"/>
                </w:tcPr>
                <w:p w14:paraId="44BDFC6E" w14:textId="77777777" w:rsidR="00E122BF" w:rsidRDefault="008A1AAD">
                  <w:pPr>
                    <w:pStyle w:val="Compact"/>
                    <w:jc w:val="center"/>
                  </w:pPr>
                  <m:oMathPara>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0.7</m:t>
                          </m:r>
                        </m:e>
                      </m:d>
                    </m:oMath>
                  </m:oMathPara>
                </w:p>
              </w:tc>
              <w:tc>
                <w:tcPr>
                  <w:tcW w:w="4658" w:type="dxa"/>
                </w:tcPr>
                <w:p w14:paraId="44BDFC6F" w14:textId="77777777" w:rsidR="00E122BF" w:rsidRDefault="008A1AAD">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0.1</m:t>
                                </m:r>
                              </m:e>
                              <m:e>
                                <m:r>
                                  <w:rPr>
                                    <w:rFonts w:ascii="Cambria Math" w:hAnsi="Cambria Math"/>
                                  </w:rPr>
                                  <m:t>0.05</m:t>
                                </m:r>
                              </m:e>
                            </m:mr>
                            <m:mr>
                              <m:e>
                                <m:r>
                                  <w:rPr>
                                    <w:rFonts w:ascii="Cambria Math" w:hAnsi="Cambria Math"/>
                                  </w:rPr>
                                  <m:t>0.05</m:t>
                                </m:r>
                              </m:e>
                              <m:e>
                                <m:r>
                                  <w:rPr>
                                    <w:rFonts w:ascii="Cambria Math" w:hAnsi="Cambria Math"/>
                                  </w:rPr>
                                  <m:t>0.1</m:t>
                                </m:r>
                              </m:e>
                            </m:mr>
                          </m:m>
                        </m:e>
                      </m:d>
                    </m:oMath>
                  </m:oMathPara>
                </w:p>
              </w:tc>
              <w:tc>
                <w:tcPr>
                  <w:tcW w:w="1087" w:type="dxa"/>
                </w:tcPr>
                <w:p w14:paraId="44BDFC70" w14:textId="77777777" w:rsidR="00E122BF" w:rsidRDefault="008A1AAD">
                  <w:pPr>
                    <w:pStyle w:val="Compact"/>
                    <w:jc w:val="center"/>
                  </w:pPr>
                  <m:oMathPara>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m:oMathPara>
                </w:p>
              </w:tc>
            </w:tr>
            <w:bookmarkEnd w:id="8"/>
          </w:tbl>
          <w:p w14:paraId="44BDFC72" w14:textId="77777777" w:rsidR="00E122BF" w:rsidRDefault="00E122BF"/>
        </w:tc>
      </w:tr>
    </w:tbl>
    <w:p w14:paraId="44BDFC74" w14:textId="77777777" w:rsidR="00E122BF" w:rsidRDefault="008A1AAD">
      <w:pPr>
        <w:pStyle w:val="Heading2"/>
      </w:pPr>
      <w:bookmarkStart w:id="9" w:name="sample-a-target-distribution"/>
      <w:bookmarkEnd w:id="7"/>
      <w:r>
        <w:t>Sample a Target Distribution</w:t>
      </w:r>
    </w:p>
    <w:p w14:paraId="44BDFC75" w14:textId="77777777" w:rsidR="00E122BF" w:rsidRDefault="008A1AAD">
      <w:pPr>
        <w:pStyle w:val="FirstParagraph"/>
      </w:pPr>
      <w:r>
        <w:t xml:space="preserve">Once the parameters for an MSN are defined (i.e. the target), the MSN is then sampled using the </w:t>
      </w:r>
      <w:r>
        <w:rPr>
          <w:rStyle w:val="VerbatimChar"/>
        </w:rPr>
        <w:t>sn</w:t>
      </w:r>
      <w:r>
        <w:t xml:space="preserve"> package (A. Azzalini 2021) in </w:t>
      </w:r>
      <w:r>
        <w:rPr>
          <w:rStyle w:val="VerbatimChar"/>
        </w:rPr>
        <w:t>R</w:t>
      </w:r>
      <w:r>
        <w:t xml:space="preserve"> (R Core Team 2018). This is to prepare the target distribution to be compared with the empirical test distribution. Several restrictions to the possible parameter values apply, most importantly the covariance matrix </w:t>
      </w:r>
      <m:oMath>
        <m:r>
          <w:rPr>
            <w:rFonts w:ascii="Cambria Math" w:hAnsi="Cambria Math"/>
          </w:rPr>
          <m:t>Ω</m:t>
        </m:r>
      </m:oMath>
      <w:r>
        <w:t xml:space="preserve"> must be a positive-definite matrix. In depth discussions of how these parameterizations should be defined and their restrictions can be found in Adelchi Azzalini (2016). </w:t>
      </w:r>
      <w:hyperlink w:anchor="fig-targets">
        <w:r>
          <w:rPr>
            <w:rStyle w:val="Hyperlink"/>
          </w:rPr>
          <w:t>Figure 2</w:t>
        </w:r>
      </w:hyperlink>
      <w:r>
        <w:t xml:space="preserve"> shows the result of sampling (n=1000) the three example distributions given in </w:t>
      </w:r>
      <w:hyperlink w:anchor="tbl-target-params">
        <w:r>
          <w:rPr>
            <w:rStyle w:val="Hyperlink"/>
          </w:rPr>
          <w:t>Table 1</w:t>
        </w:r>
      </w:hyperlink>
      <w:r>
        <w:t xml:space="preserve"> and plotting them as soundscape distributions.</w:t>
      </w:r>
    </w:p>
    <w:tbl>
      <w:tblPr>
        <w:tblStyle w:val="Table"/>
        <w:tblW w:w="5000" w:type="pct"/>
        <w:tblLayout w:type="fixed"/>
        <w:tblLook w:val="0000" w:firstRow="0" w:lastRow="0" w:firstColumn="0" w:lastColumn="0" w:noHBand="0" w:noVBand="0"/>
      </w:tblPr>
      <w:tblGrid>
        <w:gridCol w:w="9360"/>
      </w:tblGrid>
      <w:tr w:rsidR="00E122BF" w14:paraId="44BDFC78" w14:textId="77777777">
        <w:tc>
          <w:tcPr>
            <w:tcW w:w="7920" w:type="dxa"/>
          </w:tcPr>
          <w:p w14:paraId="44BDFC76" w14:textId="77777777" w:rsidR="00E122BF" w:rsidRDefault="008A1AAD">
            <w:pPr>
              <w:pStyle w:val="Compact"/>
              <w:jc w:val="center"/>
            </w:pPr>
            <w:bookmarkStart w:id="10" w:name="fig-targets"/>
            <w:r>
              <w:rPr>
                <w:noProof/>
              </w:rPr>
              <w:lastRenderedPageBreak/>
              <w:drawing>
                <wp:inline distT="0" distB="0" distL="0" distR="0" wp14:anchorId="44BDFD6F" wp14:editId="44BDFD70">
                  <wp:extent cx="5334000" cy="193121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ndex_files/figure-docx/notebooks-SingleIndex-Code-fig-targets-output-1.png"/>
                          <pic:cNvPicPr>
                            <a:picLocks noChangeAspect="1" noChangeArrowheads="1"/>
                          </pic:cNvPicPr>
                        </pic:nvPicPr>
                        <pic:blipFill>
                          <a:blip r:embed="rId8"/>
                          <a:stretch>
                            <a:fillRect/>
                          </a:stretch>
                        </pic:blipFill>
                        <pic:spPr bwMode="auto">
                          <a:xfrm>
                            <a:off x="0" y="0"/>
                            <a:ext cx="5334000" cy="1931214"/>
                          </a:xfrm>
                          <a:prstGeom prst="rect">
                            <a:avLst/>
                          </a:prstGeom>
                          <a:noFill/>
                          <a:ln w="9525">
                            <a:noFill/>
                            <a:headEnd/>
                            <a:tailEnd/>
                          </a:ln>
                        </pic:spPr>
                      </pic:pic>
                    </a:graphicData>
                  </a:graphic>
                </wp:inline>
              </w:drawing>
            </w:r>
          </w:p>
          <w:p w14:paraId="44BDFC77" w14:textId="77777777" w:rsidR="00E122BF" w:rsidRDefault="008A1AAD">
            <w:pPr>
              <w:pStyle w:val="ImageCaption"/>
              <w:spacing w:before="200"/>
            </w:pPr>
            <w:r>
              <w:t>Figure 2: Example of defining and sampling from three arbitrary bespoke targets.</w:t>
            </w:r>
          </w:p>
        </w:tc>
        <w:bookmarkEnd w:id="10"/>
      </w:tr>
    </w:tbl>
    <w:p w14:paraId="44BDFC79" w14:textId="77777777" w:rsidR="00E122BF" w:rsidRDefault="008A1AAD">
      <w:pPr>
        <w:pStyle w:val="BodyText"/>
      </w:pPr>
      <w:r>
        <w:rPr>
          <w:vertAlign w:val="subscript"/>
        </w:rPr>
        <w:t xml:space="preserve">Source: </w:t>
      </w:r>
      <w:hyperlink r:id="rId9" w:anchor="cell-fig-targets">
        <w:r>
          <w:rPr>
            <w:rStyle w:val="Hyperlink"/>
            <w:vertAlign w:val="subscript"/>
          </w:rPr>
          <w:t>SPI - Defining bespoke and archetypal context-dependent Soundscape Perception Indices</w:t>
        </w:r>
      </w:hyperlink>
    </w:p>
    <w:p w14:paraId="44BDFC7A" w14:textId="77777777" w:rsidR="00E122BF" w:rsidRDefault="008A1AAD">
      <w:pPr>
        <w:pStyle w:val="Heading2"/>
      </w:pPr>
      <w:bookmarkStart w:id="11" w:name="X68cf463d6b0f87c312f983ce886257a570c6476"/>
      <w:bookmarkEnd w:id="9"/>
      <w:r>
        <w:t>Compare the target and test distributions</w:t>
      </w:r>
    </w:p>
    <w:p w14:paraId="44BDFC7B" w14:textId="77777777" w:rsidR="00E122BF" w:rsidRDefault="008A1AAD">
      <w:pPr>
        <w:pStyle w:val="FirstParagraph"/>
      </w:pPr>
      <w:r>
        <w:t>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test (Fasano and Franceschini 1987). The</w:t>
      </w:r>
      <w:r>
        <w:t xml:space="preserve"> KS test is a non-parametric test of the equality of continuous distributions which is sensitive to both the location and shape of the distributions (Chakravati, Laha, and Roy 1967).</w:t>
      </w:r>
    </w:p>
    <w:p w14:paraId="44BDFC7C" w14:textId="77777777" w:rsidR="00E122BF" w:rsidRDefault="008A1AAD">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 </w:t>
      </w:r>
      <w:hyperlink w:anchor="sec-circumplex-distribution">
        <w:r>
          <w:rPr>
            <w:rStyle w:val="Hyperlink"/>
          </w:rPr>
          <w:t>Section 3.1</w:t>
        </w:r>
      </w:hyperlink>
      <w:r>
        <w:t>, the shape and spread of a soundscape distribution is itself an important factor in describing the collective perception of a soundscape and would not be captured by this method (Mitchell, Aletta, and Kang 2022).</w:t>
      </w:r>
    </w:p>
    <w:p w14:paraId="44BDFC7D" w14:textId="77777777" w:rsidR="00E122BF" w:rsidRDefault="008A1AAD">
      <w:pPr>
        <w:pStyle w:val="BodyText"/>
      </w:pPr>
      <w:r>
        <w:t>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w:t>
      </w:r>
      <w:r>
        <w:t>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14:paraId="44BDFC7E" w14:textId="77777777" w:rsidR="00E122BF" w:rsidRDefault="008A1AAD">
      <w:pPr>
        <w:pStyle w:val="BodyText"/>
      </w:pPr>
      <w:r>
        <w:lastRenderedPageBreak/>
        <w:t xml:space="preserve">Using the data from one location in the ISD (Piazza San Marco) as the test distribution, the KS statistic and p-value is calculated for each of the target distributions defined above, shown in </w:t>
      </w:r>
      <w:hyperlink w:anchor="tbl-ks-test">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E122BF" w14:paraId="44BDFC91" w14:textId="77777777">
        <w:tc>
          <w:tcPr>
            <w:tcW w:w="7920" w:type="dxa"/>
          </w:tcPr>
          <w:p w14:paraId="44BDFC7F" w14:textId="77777777" w:rsidR="00E122BF" w:rsidRDefault="008A1AAD">
            <w:pPr>
              <w:pStyle w:val="ImageCaption"/>
              <w:spacing w:before="200"/>
            </w:pPr>
            <w:bookmarkStart w:id="12" w:name="tbl-ks-test"/>
            <w:r>
              <w:t>Table 2: Kolmogorov-Smirnov test comparing the empirical test distribution (Piazza San Marco) against three soundscape target distributions.</w:t>
            </w:r>
          </w:p>
          <w:tbl>
            <w:tblPr>
              <w:tblStyle w:val="Table"/>
              <w:tblW w:w="2222" w:type="pct"/>
              <w:tblLayout w:type="fixed"/>
              <w:tblLook w:val="0020" w:firstRow="1" w:lastRow="0" w:firstColumn="0" w:lastColumn="0" w:noHBand="0" w:noVBand="0"/>
            </w:tblPr>
            <w:tblGrid>
              <w:gridCol w:w="1397"/>
              <w:gridCol w:w="889"/>
              <w:gridCol w:w="1778"/>
            </w:tblGrid>
            <w:tr w:rsidR="00E122BF" w14:paraId="44BDFC83" w14:textId="77777777" w:rsidTr="00E122BF">
              <w:trPr>
                <w:cnfStyle w:val="100000000000" w:firstRow="1" w:lastRow="0" w:firstColumn="0" w:lastColumn="0" w:oddVBand="0" w:evenVBand="0" w:oddHBand="0" w:evenHBand="0" w:firstRowFirstColumn="0" w:firstRowLastColumn="0" w:lastRowFirstColumn="0" w:lastRowLastColumn="0"/>
                <w:tblHeader/>
              </w:trPr>
              <w:tc>
                <w:tcPr>
                  <w:tcW w:w="1210" w:type="dxa"/>
                </w:tcPr>
                <w:p w14:paraId="44BDFC80" w14:textId="77777777" w:rsidR="00E122BF" w:rsidRDefault="008A1AAD">
                  <w:pPr>
                    <w:pStyle w:val="Compact"/>
                    <w:jc w:val="center"/>
                  </w:pPr>
                  <w:r>
                    <w:t>Target</w:t>
                  </w:r>
                </w:p>
              </w:tc>
              <w:tc>
                <w:tcPr>
                  <w:tcW w:w="770" w:type="dxa"/>
                </w:tcPr>
                <w:p w14:paraId="44BDFC81" w14:textId="77777777" w:rsidR="00E122BF" w:rsidRDefault="008A1AAD">
                  <w:pPr>
                    <w:pStyle w:val="Compact"/>
                    <w:jc w:val="center"/>
                  </w:pPr>
                  <w:r>
                    <w:t>D</w:t>
                  </w:r>
                </w:p>
              </w:tc>
              <w:tc>
                <w:tcPr>
                  <w:tcW w:w="1540" w:type="dxa"/>
                </w:tcPr>
                <w:p w14:paraId="44BDFC82" w14:textId="77777777" w:rsidR="00E122BF" w:rsidRDefault="008A1AAD">
                  <w:pPr>
                    <w:pStyle w:val="SourceCode"/>
                    <w:jc w:val="center"/>
                  </w:pPr>
                  <w:r>
                    <w:rPr>
                      <w:rStyle w:val="VerbatimChar"/>
                    </w:rPr>
                    <w:t xml:space="preserve">      p</w:t>
                  </w:r>
                </w:p>
              </w:tc>
            </w:tr>
            <w:tr w:rsidR="00E122BF" w14:paraId="44BDFC87" w14:textId="77777777">
              <w:tc>
                <w:tcPr>
                  <w:tcW w:w="1210" w:type="dxa"/>
                </w:tcPr>
                <w:p w14:paraId="44BDFC84" w14:textId="77777777" w:rsidR="00E122BF" w:rsidRDefault="008A1AAD">
                  <w:pPr>
                    <w:pStyle w:val="Compact"/>
                    <w:jc w:val="center"/>
                  </w:pPr>
                  <m:oMathPara>
                    <m:oMath>
                      <m:r>
                        <w:rPr>
                          <w:rFonts w:ascii="Cambria Math" w:hAnsi="Cambria Math"/>
                        </w:rPr>
                        <m:t>tg</m:t>
                      </m:r>
                      <m:sSub>
                        <m:sSubPr>
                          <m:ctrlPr>
                            <w:rPr>
                              <w:rFonts w:ascii="Cambria Math" w:hAnsi="Cambria Math"/>
                            </w:rPr>
                          </m:ctrlPr>
                        </m:sSubPr>
                        <m:e>
                          <m:r>
                            <w:rPr>
                              <w:rFonts w:ascii="Cambria Math" w:hAnsi="Cambria Math"/>
                            </w:rPr>
                            <m:t>t</m:t>
                          </m:r>
                        </m:e>
                        <m:sub>
                          <m:r>
                            <w:rPr>
                              <w:rFonts w:ascii="Cambria Math" w:hAnsi="Cambria Math"/>
                            </w:rPr>
                            <m:t>1</m:t>
                          </m:r>
                        </m:sub>
                      </m:sSub>
                    </m:oMath>
                  </m:oMathPara>
                </w:p>
              </w:tc>
              <w:tc>
                <w:tcPr>
                  <w:tcW w:w="770" w:type="dxa"/>
                </w:tcPr>
                <w:p w14:paraId="44BDFC85" w14:textId="77777777" w:rsidR="00E122BF" w:rsidRDefault="008A1AAD">
                  <w:pPr>
                    <w:pStyle w:val="Compact"/>
                    <w:jc w:val="center"/>
                  </w:pPr>
                  <w:r>
                    <w:t>0.66</w:t>
                  </w:r>
                </w:p>
              </w:tc>
              <w:tc>
                <w:tcPr>
                  <w:tcW w:w="1540" w:type="dxa"/>
                </w:tcPr>
                <w:p w14:paraId="44BDFC86" w14:textId="77777777" w:rsidR="00E122BF" w:rsidRDefault="008A1AAD">
                  <w:pPr>
                    <w:pStyle w:val="Compact"/>
                    <w:jc w:val="center"/>
                  </w:pPr>
                  <w:r>
                    <w:t>8.59797e-25</w:t>
                  </w:r>
                </w:p>
              </w:tc>
            </w:tr>
            <w:tr w:rsidR="00E122BF" w14:paraId="44BDFC8B" w14:textId="77777777">
              <w:tc>
                <w:tcPr>
                  <w:tcW w:w="1210" w:type="dxa"/>
                </w:tcPr>
                <w:p w14:paraId="44BDFC88" w14:textId="77777777" w:rsidR="00E122BF" w:rsidRDefault="008A1AAD">
                  <w:pPr>
                    <w:pStyle w:val="Compact"/>
                    <w:jc w:val="center"/>
                  </w:pPr>
                  <m:oMathPara>
                    <m:oMath>
                      <m:r>
                        <w:rPr>
                          <w:rFonts w:ascii="Cambria Math" w:hAnsi="Cambria Math"/>
                        </w:rPr>
                        <m:t>tg</m:t>
                      </m:r>
                      <m:sSub>
                        <m:sSubPr>
                          <m:ctrlPr>
                            <w:rPr>
                              <w:rFonts w:ascii="Cambria Math" w:hAnsi="Cambria Math"/>
                            </w:rPr>
                          </m:ctrlPr>
                        </m:sSubPr>
                        <m:e>
                          <m:r>
                            <w:rPr>
                              <w:rFonts w:ascii="Cambria Math" w:hAnsi="Cambria Math"/>
                            </w:rPr>
                            <m:t>t</m:t>
                          </m:r>
                        </m:e>
                        <m:sub>
                          <m:r>
                            <w:rPr>
                              <w:rFonts w:ascii="Cambria Math" w:hAnsi="Cambria Math"/>
                            </w:rPr>
                            <m:t>2</m:t>
                          </m:r>
                        </m:sub>
                      </m:sSub>
                    </m:oMath>
                  </m:oMathPara>
                </w:p>
              </w:tc>
              <w:tc>
                <w:tcPr>
                  <w:tcW w:w="770" w:type="dxa"/>
                </w:tcPr>
                <w:p w14:paraId="44BDFC89" w14:textId="77777777" w:rsidR="00E122BF" w:rsidRDefault="008A1AAD">
                  <w:pPr>
                    <w:pStyle w:val="Compact"/>
                    <w:jc w:val="center"/>
                  </w:pPr>
                  <w:r>
                    <w:t>0.84</w:t>
                  </w:r>
                </w:p>
              </w:tc>
              <w:tc>
                <w:tcPr>
                  <w:tcW w:w="1540" w:type="dxa"/>
                </w:tcPr>
                <w:p w14:paraId="44BDFC8A" w14:textId="77777777" w:rsidR="00E122BF" w:rsidRDefault="008A1AAD">
                  <w:pPr>
                    <w:pStyle w:val="Compact"/>
                    <w:jc w:val="center"/>
                  </w:pPr>
                  <w:r>
                    <w:t>2.11342e-39</w:t>
                  </w:r>
                </w:p>
              </w:tc>
            </w:tr>
            <w:tr w:rsidR="00E122BF" w14:paraId="44BDFC8F" w14:textId="77777777">
              <w:tc>
                <w:tcPr>
                  <w:tcW w:w="1210" w:type="dxa"/>
                </w:tcPr>
                <w:p w14:paraId="44BDFC8C" w14:textId="77777777" w:rsidR="00E122BF" w:rsidRDefault="008A1AAD">
                  <w:pPr>
                    <w:pStyle w:val="Compact"/>
                    <w:jc w:val="center"/>
                  </w:pPr>
                  <m:oMathPara>
                    <m:oMath>
                      <m:r>
                        <w:rPr>
                          <w:rFonts w:ascii="Cambria Math" w:hAnsi="Cambria Math"/>
                        </w:rPr>
                        <m:t>tg</m:t>
                      </m:r>
                      <m:sSub>
                        <m:sSubPr>
                          <m:ctrlPr>
                            <w:rPr>
                              <w:rFonts w:ascii="Cambria Math" w:hAnsi="Cambria Math"/>
                            </w:rPr>
                          </m:ctrlPr>
                        </m:sSubPr>
                        <m:e>
                          <m:r>
                            <w:rPr>
                              <w:rFonts w:ascii="Cambria Math" w:hAnsi="Cambria Math"/>
                            </w:rPr>
                            <m:t>t</m:t>
                          </m:r>
                        </m:e>
                        <m:sub>
                          <m:r>
                            <w:rPr>
                              <w:rFonts w:ascii="Cambria Math" w:hAnsi="Cambria Math"/>
                            </w:rPr>
                            <m:t>3</m:t>
                          </m:r>
                        </m:sub>
                      </m:sSub>
                    </m:oMath>
                  </m:oMathPara>
                </w:p>
              </w:tc>
              <w:tc>
                <w:tcPr>
                  <w:tcW w:w="770" w:type="dxa"/>
                </w:tcPr>
                <w:p w14:paraId="44BDFC8D" w14:textId="77777777" w:rsidR="00E122BF" w:rsidRDefault="008A1AAD">
                  <w:pPr>
                    <w:pStyle w:val="Compact"/>
                    <w:jc w:val="center"/>
                  </w:pPr>
                  <w:r>
                    <w:t>0.29</w:t>
                  </w:r>
                </w:p>
              </w:tc>
              <w:tc>
                <w:tcPr>
                  <w:tcW w:w="1540" w:type="dxa"/>
                </w:tcPr>
                <w:p w14:paraId="44BDFC8E" w14:textId="77777777" w:rsidR="00E122BF" w:rsidRDefault="008A1AAD">
                  <w:pPr>
                    <w:pStyle w:val="Compact"/>
                    <w:jc w:val="center"/>
                  </w:pPr>
                  <w:r>
                    <w:t>2.11342e-39</w:t>
                  </w:r>
                </w:p>
              </w:tc>
            </w:tr>
            <w:bookmarkEnd w:id="12"/>
          </w:tbl>
          <w:p w14:paraId="44BDFC90" w14:textId="77777777" w:rsidR="00E122BF" w:rsidRDefault="00E122BF"/>
        </w:tc>
      </w:tr>
    </w:tbl>
    <w:p w14:paraId="44BDFC92" w14:textId="77777777" w:rsidR="00E122BF" w:rsidRDefault="008A1AAD">
      <w:pPr>
        <w:pStyle w:val="BodyText"/>
      </w:pPr>
      <w:r>
        <w:rPr>
          <w:vertAlign w:val="subscript"/>
        </w:rPr>
        <w:t xml:space="preserve">Source: </w:t>
      </w:r>
      <w:hyperlink r:id="rId10" w:anchor="cell-tbl-ks-test">
        <w:r>
          <w:rPr>
            <w:rStyle w:val="Hyperlink"/>
            <w:vertAlign w:val="subscript"/>
          </w:rPr>
          <w:t>SPI - Defining bespoke and archetypal context-dependent Soundscape Perception Indices</w:t>
        </w:r>
      </w:hyperlink>
    </w:p>
    <w:p w14:paraId="44BDFC93" w14:textId="77777777" w:rsidR="00E122BF" w:rsidRDefault="008A1AAD">
      <w:pPr>
        <w:pStyle w:val="BodyText"/>
      </w:pPr>
      <w:r>
        <w:t>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p w14:paraId="44BDFC94" w14:textId="77777777" w:rsidR="00E122BF" w:rsidRDefault="008A1AAD">
      <w:pPr>
        <w:pStyle w:val="Heading2"/>
      </w:pPr>
      <w:bookmarkStart w:id="13" w:name="calculate-the-spi-score"/>
      <w:bookmarkEnd w:id="11"/>
      <w:r>
        <w:t>Calculate the SPI score</w:t>
      </w:r>
    </w:p>
    <w:p w14:paraId="44BDFC95" w14:textId="77777777" w:rsidR="00E122BF" w:rsidRDefault="008A1AAD">
      <w:pPr>
        <w:pStyle w:val="FirstParagraph"/>
      </w:pPr>
      <w:r>
        <w:t>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14:paraId="44BDFC96" w14:textId="77777777" w:rsidR="00E122BF" w:rsidRDefault="008A1AAD">
      <w:pPr>
        <w:pStyle w:val="BodyText"/>
      </w:pPr>
      <m:oMathPara>
        <m:oMathParaPr>
          <m:jc m:val="center"/>
        </m:oMathParaPr>
        <m:oMath>
          <m:r>
            <m:rPr>
              <m:nor/>
            </m:rPr>
            <m:t>SPI</m:t>
          </m:r>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KS</m:t>
              </m:r>
              <m:r>
                <m:rPr>
                  <m:sty m:val="p"/>
                </m:rPr>
                <w:rPr>
                  <w:rFonts w:ascii="Cambria Math" w:hAnsi="Cambria Math"/>
                </w:rPr>
                <m:t>{</m:t>
              </m:r>
              <m:sSub>
                <m:sSubPr>
                  <m:ctrlPr>
                    <w:rPr>
                      <w:rFonts w:ascii="Cambria Math" w:hAnsi="Cambria Math"/>
                    </w:rPr>
                  </m:ctrlPr>
                </m:sSubPr>
                <m:e>
                  <m:r>
                    <m:rPr>
                      <m:nor/>
                    </m:rPr>
                    <m:t>MSN</m:t>
                  </m:r>
                </m:e>
                <m:sub>
                  <m:r>
                    <w:rPr>
                      <w:rFonts w:ascii="Cambria Math" w:hAnsi="Cambria Math"/>
                    </w:rPr>
                    <m:t>test</m:t>
                  </m:r>
                </m:sub>
              </m:sSub>
              <m:r>
                <m:rPr>
                  <m:sty m:val="p"/>
                </m:rPr>
                <w:rPr>
                  <w:rFonts w:ascii="Cambria Math" w:hAnsi="Cambria Math"/>
                </w:rPr>
                <m:t>,</m:t>
              </m:r>
              <m:sSub>
                <m:sSubPr>
                  <m:ctrlPr>
                    <w:rPr>
                      <w:rFonts w:ascii="Cambria Math" w:hAnsi="Cambria Math"/>
                    </w:rPr>
                  </m:ctrlPr>
                </m:sSubPr>
                <m:e>
                  <m:r>
                    <m:rPr>
                      <m:nor/>
                    </m:rPr>
                    <m:t>MSN</m:t>
                  </m:r>
                </m:e>
                <m:sub>
                  <m:r>
                    <w:rPr>
                      <w:rFonts w:ascii="Cambria Math" w:hAnsi="Cambria Math"/>
                    </w:rPr>
                    <m:t>tgt</m:t>
                  </m:r>
                </m:sub>
              </m:sSub>
              <m:r>
                <m:rPr>
                  <m:sty m:val="p"/>
                </m:rPr>
                <w:rPr>
                  <w:rFonts w:ascii="Cambria Math" w:hAnsi="Cambria Math"/>
                </w:rPr>
                <m:t>}</m:t>
              </m:r>
            </m:e>
          </m:d>
        </m:oMath>
      </m:oMathPara>
    </w:p>
    <w:p w14:paraId="44BDFC97" w14:textId="77777777" w:rsidR="00E122BF" w:rsidRDefault="008A1AAD">
      <w:pPr>
        <w:pStyle w:val="FirstParagraph"/>
      </w:pPr>
      <w:r>
        <w:t xml:space="preserve">The three SPIs can now be calculated for all of the locations in the ISD, shown in </w:t>
      </w:r>
      <w:hyperlink w:anchor="tbl-ex-spis">
        <w:r>
          <w:rPr>
            <w:rStyle w:val="Hyperlink"/>
          </w:rPr>
          <w:t>Table 3</w:t>
        </w:r>
      </w:hyperlink>
      <w:r>
        <w:t>. This produces three separate rankings of soundscape quality for these locations, depending on which target is considered the goal.</w:t>
      </w:r>
    </w:p>
    <w:tbl>
      <w:tblPr>
        <w:tblStyle w:val="Table"/>
        <w:tblW w:w="5000" w:type="pct"/>
        <w:tblLayout w:type="fixed"/>
        <w:tblLook w:val="0000" w:firstRow="0" w:lastRow="0" w:firstColumn="0" w:lastColumn="0" w:noHBand="0" w:noVBand="0"/>
      </w:tblPr>
      <w:tblGrid>
        <w:gridCol w:w="9360"/>
      </w:tblGrid>
      <w:tr w:rsidR="00E122BF" w14:paraId="44BDFCF9" w14:textId="77777777">
        <w:tc>
          <w:tcPr>
            <w:tcW w:w="7920" w:type="dxa"/>
          </w:tcPr>
          <w:p w14:paraId="44BDFC98" w14:textId="77777777" w:rsidR="00E122BF" w:rsidRDefault="008A1AAD">
            <w:pPr>
              <w:pStyle w:val="ImageCaption"/>
              <w:spacing w:before="200"/>
            </w:pPr>
            <w:bookmarkStart w:id="14" w:name="tbl-ex-spis"/>
            <w:r>
              <w:t>Table 3: SPI scores and rankings for the soundscapes of locations included in the International Soundscape Database (ISD).</w:t>
            </w:r>
          </w:p>
          <w:tbl>
            <w:tblPr>
              <w:tblStyle w:val="Table"/>
              <w:tblW w:w="5000" w:type="pct"/>
              <w:tblLayout w:type="fixed"/>
              <w:tblLook w:val="0020" w:firstRow="1" w:lastRow="0" w:firstColumn="0" w:lastColumn="0" w:noHBand="0" w:noVBand="0"/>
            </w:tblPr>
            <w:tblGrid>
              <w:gridCol w:w="1170"/>
              <w:gridCol w:w="2658"/>
              <w:gridCol w:w="2658"/>
              <w:gridCol w:w="2658"/>
            </w:tblGrid>
            <w:tr w:rsidR="00E122BF" w14:paraId="44BDFC9D" w14:textId="77777777" w:rsidTr="00E122BF">
              <w:trPr>
                <w:cnfStyle w:val="100000000000" w:firstRow="1" w:lastRow="0" w:firstColumn="0" w:lastColumn="0" w:oddVBand="0" w:evenVBand="0" w:oddHBand="0" w:evenHBand="0" w:firstRowFirstColumn="0" w:firstRowLastColumn="0" w:lastRowFirstColumn="0" w:lastRowLastColumn="0"/>
                <w:tblHeader/>
              </w:trPr>
              <w:tc>
                <w:tcPr>
                  <w:tcW w:w="1013" w:type="dxa"/>
                </w:tcPr>
                <w:p w14:paraId="44BDFC99" w14:textId="77777777" w:rsidR="00E122BF" w:rsidRDefault="008A1AAD">
                  <w:pPr>
                    <w:pStyle w:val="Compact"/>
                    <w:jc w:val="center"/>
                  </w:pPr>
                  <w:r>
                    <w:t>Ranking</w:t>
                  </w:r>
                </w:p>
              </w:tc>
              <w:tc>
                <w:tcPr>
                  <w:tcW w:w="2302" w:type="dxa"/>
                </w:tcPr>
                <w:p w14:paraId="44BDFC9A" w14:textId="77777777" w:rsidR="00E122BF" w:rsidRDefault="008A1AAD">
                  <w:pPr>
                    <w:pStyle w:val="Compact"/>
                    <w:jc w:val="center"/>
                  </w:pPr>
                  <m:oMathPara>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1</m:t>
                          </m:r>
                        </m:sub>
                      </m:sSub>
                    </m:oMath>
                  </m:oMathPara>
                </w:p>
              </w:tc>
              <w:tc>
                <w:tcPr>
                  <w:tcW w:w="2302" w:type="dxa"/>
                </w:tcPr>
                <w:p w14:paraId="44BDFC9B" w14:textId="77777777" w:rsidR="00E122BF" w:rsidRDefault="008A1AAD">
                  <w:pPr>
                    <w:pStyle w:val="Compact"/>
                    <w:jc w:val="center"/>
                  </w:pPr>
                  <m:oMathPara>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2</m:t>
                          </m:r>
                        </m:sub>
                      </m:sSub>
                    </m:oMath>
                  </m:oMathPara>
                </w:p>
              </w:tc>
              <w:tc>
                <w:tcPr>
                  <w:tcW w:w="2302" w:type="dxa"/>
                </w:tcPr>
                <w:p w14:paraId="44BDFC9C" w14:textId="77777777" w:rsidR="00E122BF" w:rsidRDefault="008A1AAD">
                  <w:pPr>
                    <w:pStyle w:val="Compact"/>
                    <w:jc w:val="center"/>
                  </w:pPr>
                  <m:oMathPara>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3</m:t>
                          </m:r>
                        </m:sub>
                      </m:sSub>
                    </m:oMath>
                  </m:oMathPara>
                </w:p>
              </w:tc>
            </w:tr>
            <w:tr w:rsidR="00E122BF" w14:paraId="44BDFCA2" w14:textId="77777777">
              <w:tc>
                <w:tcPr>
                  <w:tcW w:w="1013" w:type="dxa"/>
                </w:tcPr>
                <w:p w14:paraId="44BDFC9E" w14:textId="77777777" w:rsidR="00E122BF" w:rsidRDefault="008A1AAD">
                  <w:pPr>
                    <w:pStyle w:val="Compact"/>
                    <w:jc w:val="center"/>
                  </w:pPr>
                  <w:r>
                    <w:t>1</w:t>
                  </w:r>
                </w:p>
              </w:tc>
              <w:tc>
                <w:tcPr>
                  <w:tcW w:w="2302" w:type="dxa"/>
                </w:tcPr>
                <w:p w14:paraId="44BDFC9F" w14:textId="77777777" w:rsidR="00E122BF" w:rsidRDefault="008A1AAD">
                  <w:pPr>
                    <w:pStyle w:val="Compact"/>
                    <w:jc w:val="center"/>
                  </w:pPr>
                  <w:r>
                    <w:t>72 RegentsParkFields</w:t>
                  </w:r>
                </w:p>
              </w:tc>
              <w:tc>
                <w:tcPr>
                  <w:tcW w:w="2302" w:type="dxa"/>
                </w:tcPr>
                <w:p w14:paraId="44BDFCA0" w14:textId="77777777" w:rsidR="00E122BF" w:rsidRDefault="008A1AAD">
                  <w:pPr>
                    <w:pStyle w:val="Compact"/>
                    <w:jc w:val="center"/>
                  </w:pPr>
                  <w:r>
                    <w:t>61 CampoPrincipe</w:t>
                  </w:r>
                </w:p>
              </w:tc>
              <w:tc>
                <w:tcPr>
                  <w:tcW w:w="2302" w:type="dxa"/>
                </w:tcPr>
                <w:p w14:paraId="44BDFCA1" w14:textId="77777777" w:rsidR="00E122BF" w:rsidRDefault="008A1AAD">
                  <w:pPr>
                    <w:pStyle w:val="Compact"/>
                    <w:jc w:val="center"/>
                  </w:pPr>
                  <w:r>
                    <w:t>70 SanMarco</w:t>
                  </w:r>
                </w:p>
              </w:tc>
            </w:tr>
            <w:tr w:rsidR="00E122BF" w14:paraId="44BDFCA7" w14:textId="77777777">
              <w:tc>
                <w:tcPr>
                  <w:tcW w:w="1013" w:type="dxa"/>
                </w:tcPr>
                <w:p w14:paraId="44BDFCA3" w14:textId="77777777" w:rsidR="00E122BF" w:rsidRDefault="008A1AAD">
                  <w:pPr>
                    <w:pStyle w:val="Compact"/>
                    <w:jc w:val="center"/>
                  </w:pPr>
                  <w:r>
                    <w:t>2</w:t>
                  </w:r>
                </w:p>
              </w:tc>
              <w:tc>
                <w:tcPr>
                  <w:tcW w:w="2302" w:type="dxa"/>
                </w:tcPr>
                <w:p w14:paraId="44BDFCA4" w14:textId="77777777" w:rsidR="00E122BF" w:rsidRDefault="008A1AAD">
                  <w:pPr>
                    <w:pStyle w:val="Compact"/>
                    <w:jc w:val="center"/>
                  </w:pPr>
                  <w:r>
                    <w:t>70 CarloV</w:t>
                  </w:r>
                </w:p>
              </w:tc>
              <w:tc>
                <w:tcPr>
                  <w:tcW w:w="2302" w:type="dxa"/>
                </w:tcPr>
                <w:p w14:paraId="44BDFCA5" w14:textId="77777777" w:rsidR="00E122BF" w:rsidRDefault="008A1AAD">
                  <w:pPr>
                    <w:pStyle w:val="Compact"/>
                    <w:jc w:val="center"/>
                  </w:pPr>
                  <w:r>
                    <w:t>52 CarloV</w:t>
                  </w:r>
                </w:p>
              </w:tc>
              <w:tc>
                <w:tcPr>
                  <w:tcW w:w="2302" w:type="dxa"/>
                </w:tcPr>
                <w:p w14:paraId="44BDFCA6" w14:textId="77777777" w:rsidR="00E122BF" w:rsidRDefault="008A1AAD">
                  <w:pPr>
                    <w:pStyle w:val="Compact"/>
                    <w:jc w:val="center"/>
                  </w:pPr>
                  <w:r>
                    <w:t>61 TateModern</w:t>
                  </w:r>
                </w:p>
              </w:tc>
            </w:tr>
            <w:tr w:rsidR="00E122BF" w14:paraId="44BDFCAC" w14:textId="77777777">
              <w:tc>
                <w:tcPr>
                  <w:tcW w:w="1013" w:type="dxa"/>
                </w:tcPr>
                <w:p w14:paraId="44BDFCA8" w14:textId="77777777" w:rsidR="00E122BF" w:rsidRDefault="008A1AAD">
                  <w:pPr>
                    <w:pStyle w:val="Compact"/>
                    <w:jc w:val="center"/>
                  </w:pPr>
                  <w:r>
                    <w:t>3</w:t>
                  </w:r>
                </w:p>
              </w:tc>
              <w:tc>
                <w:tcPr>
                  <w:tcW w:w="2302" w:type="dxa"/>
                </w:tcPr>
                <w:p w14:paraId="44BDFCA9" w14:textId="77777777" w:rsidR="00E122BF" w:rsidRDefault="008A1AAD">
                  <w:pPr>
                    <w:pStyle w:val="Compact"/>
                    <w:jc w:val="center"/>
                  </w:pPr>
                  <w:r>
                    <w:t>65 RegentsParkJapan</w:t>
                  </w:r>
                </w:p>
              </w:tc>
              <w:tc>
                <w:tcPr>
                  <w:tcW w:w="2302" w:type="dxa"/>
                </w:tcPr>
                <w:p w14:paraId="44BDFCAA" w14:textId="77777777" w:rsidR="00E122BF" w:rsidRDefault="008A1AAD">
                  <w:pPr>
                    <w:pStyle w:val="Compact"/>
                    <w:jc w:val="center"/>
                  </w:pPr>
                  <w:r>
                    <w:t>49 PlazaBibRambla</w:t>
                  </w:r>
                </w:p>
              </w:tc>
              <w:tc>
                <w:tcPr>
                  <w:tcW w:w="2302" w:type="dxa"/>
                </w:tcPr>
                <w:p w14:paraId="44BDFCAB" w14:textId="77777777" w:rsidR="00E122BF" w:rsidRDefault="008A1AAD">
                  <w:pPr>
                    <w:pStyle w:val="Compact"/>
                    <w:jc w:val="center"/>
                  </w:pPr>
                  <w:r>
                    <w:t>61 Noorderplantsoen</w:t>
                  </w:r>
                </w:p>
              </w:tc>
            </w:tr>
            <w:tr w:rsidR="00E122BF" w14:paraId="44BDFCB1" w14:textId="77777777">
              <w:tc>
                <w:tcPr>
                  <w:tcW w:w="1013" w:type="dxa"/>
                </w:tcPr>
                <w:p w14:paraId="44BDFCAD" w14:textId="77777777" w:rsidR="00E122BF" w:rsidRDefault="008A1AAD">
                  <w:pPr>
                    <w:pStyle w:val="Compact"/>
                    <w:jc w:val="center"/>
                  </w:pPr>
                  <w:r>
                    <w:t>4</w:t>
                  </w:r>
                </w:p>
              </w:tc>
              <w:tc>
                <w:tcPr>
                  <w:tcW w:w="2302" w:type="dxa"/>
                </w:tcPr>
                <w:p w14:paraId="44BDFCAE" w14:textId="77777777" w:rsidR="00E122BF" w:rsidRDefault="008A1AAD">
                  <w:pPr>
                    <w:pStyle w:val="Compact"/>
                    <w:jc w:val="center"/>
                  </w:pPr>
                  <w:r>
                    <w:t>62 CampoPrincipe</w:t>
                  </w:r>
                </w:p>
              </w:tc>
              <w:tc>
                <w:tcPr>
                  <w:tcW w:w="2302" w:type="dxa"/>
                </w:tcPr>
                <w:p w14:paraId="44BDFCAF" w14:textId="77777777" w:rsidR="00E122BF" w:rsidRDefault="008A1AAD">
                  <w:pPr>
                    <w:pStyle w:val="Compact"/>
                    <w:jc w:val="center"/>
                  </w:pPr>
                  <w:r>
                    <w:t>49 RegentsParkFields</w:t>
                  </w:r>
                </w:p>
              </w:tc>
              <w:tc>
                <w:tcPr>
                  <w:tcW w:w="2302" w:type="dxa"/>
                </w:tcPr>
                <w:p w14:paraId="44BDFCB0" w14:textId="77777777" w:rsidR="00E122BF" w:rsidRDefault="008A1AAD">
                  <w:pPr>
                    <w:pStyle w:val="Compact"/>
                    <w:jc w:val="center"/>
                  </w:pPr>
                  <w:r>
                    <w:t>60 StPaulsCross</w:t>
                  </w:r>
                </w:p>
              </w:tc>
            </w:tr>
            <w:tr w:rsidR="00E122BF" w14:paraId="44BDFCB6" w14:textId="77777777">
              <w:tc>
                <w:tcPr>
                  <w:tcW w:w="1013" w:type="dxa"/>
                </w:tcPr>
                <w:p w14:paraId="44BDFCB2" w14:textId="77777777" w:rsidR="00E122BF" w:rsidRDefault="008A1AAD">
                  <w:pPr>
                    <w:pStyle w:val="Compact"/>
                    <w:jc w:val="center"/>
                  </w:pPr>
                  <w:r>
                    <w:t>5</w:t>
                  </w:r>
                </w:p>
              </w:tc>
              <w:tc>
                <w:tcPr>
                  <w:tcW w:w="2302" w:type="dxa"/>
                </w:tcPr>
                <w:p w14:paraId="44BDFCB3" w14:textId="77777777" w:rsidR="00E122BF" w:rsidRDefault="008A1AAD">
                  <w:pPr>
                    <w:pStyle w:val="Compact"/>
                    <w:jc w:val="center"/>
                  </w:pPr>
                  <w:r>
                    <w:t>62 MarchmontGarden</w:t>
                  </w:r>
                </w:p>
              </w:tc>
              <w:tc>
                <w:tcPr>
                  <w:tcW w:w="2302" w:type="dxa"/>
                </w:tcPr>
                <w:p w14:paraId="44BDFCB4" w14:textId="77777777" w:rsidR="00E122BF" w:rsidRDefault="008A1AAD">
                  <w:pPr>
                    <w:pStyle w:val="Compact"/>
                    <w:jc w:val="center"/>
                  </w:pPr>
                  <w:r>
                    <w:t>44 MonumentoGaribaldi</w:t>
                  </w:r>
                </w:p>
              </w:tc>
              <w:tc>
                <w:tcPr>
                  <w:tcW w:w="2302" w:type="dxa"/>
                </w:tcPr>
                <w:p w14:paraId="44BDFCB5" w14:textId="77777777" w:rsidR="00E122BF" w:rsidRDefault="008A1AAD">
                  <w:pPr>
                    <w:pStyle w:val="Compact"/>
                    <w:jc w:val="center"/>
                  </w:pPr>
                  <w:r>
                    <w:t>54 PancrasLock</w:t>
                  </w:r>
                </w:p>
              </w:tc>
            </w:tr>
            <w:tr w:rsidR="00E122BF" w14:paraId="44BDFCBB" w14:textId="77777777">
              <w:tc>
                <w:tcPr>
                  <w:tcW w:w="1013" w:type="dxa"/>
                </w:tcPr>
                <w:p w14:paraId="44BDFCB7" w14:textId="77777777" w:rsidR="00E122BF" w:rsidRDefault="008A1AAD">
                  <w:pPr>
                    <w:pStyle w:val="Compact"/>
                    <w:jc w:val="center"/>
                  </w:pPr>
                  <w:r>
                    <w:t>6</w:t>
                  </w:r>
                </w:p>
              </w:tc>
              <w:tc>
                <w:tcPr>
                  <w:tcW w:w="2302" w:type="dxa"/>
                </w:tcPr>
                <w:p w14:paraId="44BDFCB8" w14:textId="77777777" w:rsidR="00E122BF" w:rsidRDefault="008A1AAD">
                  <w:pPr>
                    <w:pStyle w:val="Compact"/>
                    <w:jc w:val="center"/>
                  </w:pPr>
                  <w:r>
                    <w:t>61 PlazaBibRambla</w:t>
                  </w:r>
                </w:p>
              </w:tc>
              <w:tc>
                <w:tcPr>
                  <w:tcW w:w="2302" w:type="dxa"/>
                </w:tcPr>
                <w:p w14:paraId="44BDFCB9" w14:textId="77777777" w:rsidR="00E122BF" w:rsidRDefault="008A1AAD">
                  <w:pPr>
                    <w:pStyle w:val="Compact"/>
                    <w:jc w:val="center"/>
                  </w:pPr>
                  <w:r>
                    <w:t>44 MarchmontGarden</w:t>
                  </w:r>
                </w:p>
              </w:tc>
              <w:tc>
                <w:tcPr>
                  <w:tcW w:w="2302" w:type="dxa"/>
                </w:tcPr>
                <w:p w14:paraId="44BDFCBA" w14:textId="77777777" w:rsidR="00E122BF" w:rsidRDefault="008A1AAD">
                  <w:pPr>
                    <w:pStyle w:val="Compact"/>
                    <w:jc w:val="center"/>
                  </w:pPr>
                  <w:r>
                    <w:t>52 TorringtonSq</w:t>
                  </w:r>
                </w:p>
              </w:tc>
            </w:tr>
            <w:tr w:rsidR="00E122BF" w14:paraId="44BDFCC0" w14:textId="77777777">
              <w:tc>
                <w:tcPr>
                  <w:tcW w:w="1013" w:type="dxa"/>
                </w:tcPr>
                <w:p w14:paraId="44BDFCBC" w14:textId="77777777" w:rsidR="00E122BF" w:rsidRDefault="008A1AAD">
                  <w:pPr>
                    <w:pStyle w:val="Compact"/>
                    <w:jc w:val="center"/>
                  </w:pPr>
                  <w:r>
                    <w:lastRenderedPageBreak/>
                    <w:t>7</w:t>
                  </w:r>
                </w:p>
              </w:tc>
              <w:tc>
                <w:tcPr>
                  <w:tcW w:w="2302" w:type="dxa"/>
                </w:tcPr>
                <w:p w14:paraId="44BDFCBD" w14:textId="77777777" w:rsidR="00E122BF" w:rsidRDefault="008A1AAD">
                  <w:pPr>
                    <w:pStyle w:val="Compact"/>
                    <w:jc w:val="center"/>
                  </w:pPr>
                  <w:r>
                    <w:t>61 RussellSq</w:t>
                  </w:r>
                </w:p>
              </w:tc>
              <w:tc>
                <w:tcPr>
                  <w:tcW w:w="2302" w:type="dxa"/>
                </w:tcPr>
                <w:p w14:paraId="44BDFCBE" w14:textId="77777777" w:rsidR="00E122BF" w:rsidRDefault="008A1AAD">
                  <w:pPr>
                    <w:pStyle w:val="Compact"/>
                    <w:jc w:val="center"/>
                  </w:pPr>
                  <w:r>
                    <w:t>41 RussellSq</w:t>
                  </w:r>
                </w:p>
              </w:tc>
              <w:tc>
                <w:tcPr>
                  <w:tcW w:w="2302" w:type="dxa"/>
                </w:tcPr>
                <w:p w14:paraId="44BDFCBF" w14:textId="77777777" w:rsidR="00E122BF" w:rsidRDefault="008A1AAD">
                  <w:pPr>
                    <w:pStyle w:val="Compact"/>
                    <w:jc w:val="center"/>
                  </w:pPr>
                  <w:r>
                    <w:t>46 StPaulsRow</w:t>
                  </w:r>
                </w:p>
              </w:tc>
            </w:tr>
            <w:tr w:rsidR="00E122BF" w14:paraId="44BDFCC5" w14:textId="77777777">
              <w:tc>
                <w:tcPr>
                  <w:tcW w:w="1013" w:type="dxa"/>
                </w:tcPr>
                <w:p w14:paraId="44BDFCC1" w14:textId="77777777" w:rsidR="00E122BF" w:rsidRDefault="008A1AAD">
                  <w:pPr>
                    <w:pStyle w:val="Compact"/>
                    <w:jc w:val="center"/>
                  </w:pPr>
                  <w:r>
                    <w:t>8</w:t>
                  </w:r>
                </w:p>
              </w:tc>
              <w:tc>
                <w:tcPr>
                  <w:tcW w:w="2302" w:type="dxa"/>
                </w:tcPr>
                <w:p w14:paraId="44BDFCC2" w14:textId="77777777" w:rsidR="00E122BF" w:rsidRDefault="008A1AAD">
                  <w:pPr>
                    <w:pStyle w:val="Compact"/>
                    <w:jc w:val="center"/>
                  </w:pPr>
                  <w:r>
                    <w:t>61 MonumentoGaribaldi</w:t>
                  </w:r>
                </w:p>
              </w:tc>
              <w:tc>
                <w:tcPr>
                  <w:tcW w:w="2302" w:type="dxa"/>
                </w:tcPr>
                <w:p w14:paraId="44BDFCC3" w14:textId="77777777" w:rsidR="00E122BF" w:rsidRDefault="008A1AAD">
                  <w:pPr>
                    <w:pStyle w:val="Compact"/>
                    <w:jc w:val="center"/>
                  </w:pPr>
                  <w:r>
                    <w:t>40 PancrasLock</w:t>
                  </w:r>
                </w:p>
              </w:tc>
              <w:tc>
                <w:tcPr>
                  <w:tcW w:w="2302" w:type="dxa"/>
                </w:tcPr>
                <w:p w14:paraId="44BDFCC4" w14:textId="77777777" w:rsidR="00E122BF" w:rsidRDefault="008A1AAD">
                  <w:pPr>
                    <w:pStyle w:val="Compact"/>
                    <w:jc w:val="center"/>
                  </w:pPr>
                  <w:r>
                    <w:t>46 RussellSq</w:t>
                  </w:r>
                </w:p>
              </w:tc>
            </w:tr>
            <w:tr w:rsidR="00E122BF" w14:paraId="44BDFCCA" w14:textId="77777777">
              <w:tc>
                <w:tcPr>
                  <w:tcW w:w="1013" w:type="dxa"/>
                </w:tcPr>
                <w:p w14:paraId="44BDFCC6" w14:textId="77777777" w:rsidR="00E122BF" w:rsidRDefault="008A1AAD">
                  <w:pPr>
                    <w:pStyle w:val="Compact"/>
                    <w:jc w:val="center"/>
                  </w:pPr>
                  <w:r>
                    <w:t>9</w:t>
                  </w:r>
                </w:p>
              </w:tc>
              <w:tc>
                <w:tcPr>
                  <w:tcW w:w="2302" w:type="dxa"/>
                </w:tcPr>
                <w:p w14:paraId="44BDFCC7" w14:textId="77777777" w:rsidR="00E122BF" w:rsidRDefault="008A1AAD">
                  <w:pPr>
                    <w:pStyle w:val="Compact"/>
                    <w:jc w:val="center"/>
                  </w:pPr>
                  <w:r>
                    <w:t>59 PancrasLock</w:t>
                  </w:r>
                </w:p>
              </w:tc>
              <w:tc>
                <w:tcPr>
                  <w:tcW w:w="2302" w:type="dxa"/>
                </w:tcPr>
                <w:p w14:paraId="44BDFCC8" w14:textId="77777777" w:rsidR="00E122BF" w:rsidRDefault="008A1AAD">
                  <w:pPr>
                    <w:pStyle w:val="Compact"/>
                    <w:jc w:val="center"/>
                  </w:pPr>
                  <w:r>
                    <w:t>38 RegentsParkJapan</w:t>
                  </w:r>
                </w:p>
              </w:tc>
              <w:tc>
                <w:tcPr>
                  <w:tcW w:w="2302" w:type="dxa"/>
                </w:tcPr>
                <w:p w14:paraId="44BDFCC9" w14:textId="77777777" w:rsidR="00E122BF" w:rsidRDefault="008A1AAD">
                  <w:pPr>
                    <w:pStyle w:val="Compact"/>
                    <w:jc w:val="center"/>
                  </w:pPr>
                  <w:r>
                    <w:t>45 MiradorSanNicolas</w:t>
                  </w:r>
                </w:p>
              </w:tc>
            </w:tr>
            <w:tr w:rsidR="00E122BF" w14:paraId="44BDFCCF" w14:textId="77777777">
              <w:tc>
                <w:tcPr>
                  <w:tcW w:w="1013" w:type="dxa"/>
                </w:tcPr>
                <w:p w14:paraId="44BDFCCB" w14:textId="77777777" w:rsidR="00E122BF" w:rsidRDefault="008A1AAD">
                  <w:pPr>
                    <w:pStyle w:val="Compact"/>
                    <w:jc w:val="center"/>
                  </w:pPr>
                  <w:r>
                    <w:t>10</w:t>
                  </w:r>
                </w:p>
              </w:tc>
              <w:tc>
                <w:tcPr>
                  <w:tcW w:w="2302" w:type="dxa"/>
                </w:tcPr>
                <w:p w14:paraId="44BDFCCC" w14:textId="77777777" w:rsidR="00E122BF" w:rsidRDefault="008A1AAD">
                  <w:pPr>
                    <w:pStyle w:val="Compact"/>
                    <w:jc w:val="center"/>
                  </w:pPr>
                  <w:r>
                    <w:t>52 StPaulsCross</w:t>
                  </w:r>
                </w:p>
              </w:tc>
              <w:tc>
                <w:tcPr>
                  <w:tcW w:w="2302" w:type="dxa"/>
                </w:tcPr>
                <w:p w14:paraId="44BDFCCD" w14:textId="77777777" w:rsidR="00E122BF" w:rsidRDefault="008A1AAD">
                  <w:pPr>
                    <w:pStyle w:val="Compact"/>
                    <w:jc w:val="center"/>
                  </w:pPr>
                  <w:r>
                    <w:t>31 StPaulsCross</w:t>
                  </w:r>
                </w:p>
              </w:tc>
              <w:tc>
                <w:tcPr>
                  <w:tcW w:w="2302" w:type="dxa"/>
                </w:tcPr>
                <w:p w14:paraId="44BDFCCE" w14:textId="77777777" w:rsidR="00E122BF" w:rsidRDefault="008A1AAD">
                  <w:pPr>
                    <w:pStyle w:val="Compact"/>
                    <w:jc w:val="center"/>
                  </w:pPr>
                  <w:r>
                    <w:t>41 CamdenTown</w:t>
                  </w:r>
                </w:p>
              </w:tc>
            </w:tr>
            <w:tr w:rsidR="00E122BF" w14:paraId="44BDFCD4" w14:textId="77777777">
              <w:tc>
                <w:tcPr>
                  <w:tcW w:w="1013" w:type="dxa"/>
                </w:tcPr>
                <w:p w14:paraId="44BDFCD0" w14:textId="77777777" w:rsidR="00E122BF" w:rsidRDefault="008A1AAD">
                  <w:pPr>
                    <w:pStyle w:val="Compact"/>
                    <w:jc w:val="center"/>
                  </w:pPr>
                  <w:r>
                    <w:t>11</w:t>
                  </w:r>
                </w:p>
              </w:tc>
              <w:tc>
                <w:tcPr>
                  <w:tcW w:w="2302" w:type="dxa"/>
                </w:tcPr>
                <w:p w14:paraId="44BDFCD1" w14:textId="77777777" w:rsidR="00E122BF" w:rsidRDefault="008A1AAD">
                  <w:pPr>
                    <w:pStyle w:val="Compact"/>
                    <w:jc w:val="center"/>
                  </w:pPr>
                  <w:r>
                    <w:t>48 TateModern</w:t>
                  </w:r>
                </w:p>
              </w:tc>
              <w:tc>
                <w:tcPr>
                  <w:tcW w:w="2302" w:type="dxa"/>
                </w:tcPr>
                <w:p w14:paraId="44BDFCD2" w14:textId="77777777" w:rsidR="00E122BF" w:rsidRDefault="008A1AAD">
                  <w:pPr>
                    <w:pStyle w:val="Compact"/>
                    <w:jc w:val="center"/>
                  </w:pPr>
                  <w:r>
                    <w:t>31 MiradorSanNicolas</w:t>
                  </w:r>
                </w:p>
              </w:tc>
              <w:tc>
                <w:tcPr>
                  <w:tcW w:w="2302" w:type="dxa"/>
                </w:tcPr>
                <w:p w14:paraId="44BDFCD3" w14:textId="77777777" w:rsidR="00E122BF" w:rsidRDefault="008A1AAD">
                  <w:pPr>
                    <w:pStyle w:val="Compact"/>
                    <w:jc w:val="center"/>
                  </w:pPr>
                  <w:r>
                    <w:t>39 CarloV</w:t>
                  </w:r>
                </w:p>
              </w:tc>
            </w:tr>
            <w:tr w:rsidR="00E122BF" w14:paraId="44BDFCD9" w14:textId="77777777">
              <w:tc>
                <w:tcPr>
                  <w:tcW w:w="1013" w:type="dxa"/>
                </w:tcPr>
                <w:p w14:paraId="44BDFCD5" w14:textId="77777777" w:rsidR="00E122BF" w:rsidRDefault="008A1AAD">
                  <w:pPr>
                    <w:pStyle w:val="Compact"/>
                    <w:jc w:val="center"/>
                  </w:pPr>
                  <w:r>
                    <w:t>12</w:t>
                  </w:r>
                </w:p>
              </w:tc>
              <w:tc>
                <w:tcPr>
                  <w:tcW w:w="2302" w:type="dxa"/>
                </w:tcPr>
                <w:p w14:paraId="44BDFCD6" w14:textId="77777777" w:rsidR="00E122BF" w:rsidRDefault="008A1AAD">
                  <w:pPr>
                    <w:pStyle w:val="Compact"/>
                    <w:jc w:val="center"/>
                  </w:pPr>
                  <w:r>
                    <w:t>47 StPaulsRow</w:t>
                  </w:r>
                </w:p>
              </w:tc>
              <w:tc>
                <w:tcPr>
                  <w:tcW w:w="2302" w:type="dxa"/>
                </w:tcPr>
                <w:p w14:paraId="44BDFCD7" w14:textId="77777777" w:rsidR="00E122BF" w:rsidRDefault="008A1AAD">
                  <w:pPr>
                    <w:pStyle w:val="Compact"/>
                    <w:jc w:val="center"/>
                  </w:pPr>
                  <w:r>
                    <w:t>30 TateModern</w:t>
                  </w:r>
                </w:p>
              </w:tc>
              <w:tc>
                <w:tcPr>
                  <w:tcW w:w="2302" w:type="dxa"/>
                </w:tcPr>
                <w:p w14:paraId="44BDFCD8" w14:textId="77777777" w:rsidR="00E122BF" w:rsidRDefault="008A1AAD">
                  <w:pPr>
                    <w:pStyle w:val="Compact"/>
                    <w:jc w:val="center"/>
                  </w:pPr>
                  <w:r>
                    <w:t>36 MonumentoGaribaldi</w:t>
                  </w:r>
                </w:p>
              </w:tc>
            </w:tr>
            <w:tr w:rsidR="00E122BF" w14:paraId="44BDFCDE" w14:textId="77777777">
              <w:tc>
                <w:tcPr>
                  <w:tcW w:w="1013" w:type="dxa"/>
                </w:tcPr>
                <w:p w14:paraId="44BDFCDA" w14:textId="77777777" w:rsidR="00E122BF" w:rsidRDefault="008A1AAD">
                  <w:pPr>
                    <w:pStyle w:val="Compact"/>
                    <w:jc w:val="center"/>
                  </w:pPr>
                  <w:r>
                    <w:t>13</w:t>
                  </w:r>
                </w:p>
              </w:tc>
              <w:tc>
                <w:tcPr>
                  <w:tcW w:w="2302" w:type="dxa"/>
                </w:tcPr>
                <w:p w14:paraId="44BDFCDB" w14:textId="77777777" w:rsidR="00E122BF" w:rsidRDefault="008A1AAD">
                  <w:pPr>
                    <w:pStyle w:val="Compact"/>
                    <w:jc w:val="center"/>
                  </w:pPr>
                  <w:r>
                    <w:t>42 MiradorSanNicolas</w:t>
                  </w:r>
                </w:p>
              </w:tc>
              <w:tc>
                <w:tcPr>
                  <w:tcW w:w="2302" w:type="dxa"/>
                </w:tcPr>
                <w:p w14:paraId="44BDFCDC" w14:textId="77777777" w:rsidR="00E122BF" w:rsidRDefault="008A1AAD">
                  <w:pPr>
                    <w:pStyle w:val="Compact"/>
                    <w:jc w:val="center"/>
                  </w:pPr>
                  <w:r>
                    <w:t>29 StPaulsRow</w:t>
                  </w:r>
                </w:p>
              </w:tc>
              <w:tc>
                <w:tcPr>
                  <w:tcW w:w="2302" w:type="dxa"/>
                </w:tcPr>
                <w:p w14:paraId="44BDFCDD" w14:textId="77777777" w:rsidR="00E122BF" w:rsidRDefault="008A1AAD">
                  <w:pPr>
                    <w:pStyle w:val="Compact"/>
                    <w:jc w:val="center"/>
                  </w:pPr>
                  <w:r>
                    <w:t>33 MarchmontGarden</w:t>
                  </w:r>
                </w:p>
              </w:tc>
            </w:tr>
            <w:tr w:rsidR="00E122BF" w14:paraId="44BDFCE3" w14:textId="77777777">
              <w:tc>
                <w:tcPr>
                  <w:tcW w:w="1013" w:type="dxa"/>
                </w:tcPr>
                <w:p w14:paraId="44BDFCDF" w14:textId="77777777" w:rsidR="00E122BF" w:rsidRDefault="008A1AAD">
                  <w:pPr>
                    <w:pStyle w:val="Compact"/>
                    <w:jc w:val="center"/>
                  </w:pPr>
                  <w:r>
                    <w:t>14</w:t>
                  </w:r>
                </w:p>
              </w:tc>
              <w:tc>
                <w:tcPr>
                  <w:tcW w:w="2302" w:type="dxa"/>
                </w:tcPr>
                <w:p w14:paraId="44BDFCE0" w14:textId="77777777" w:rsidR="00E122BF" w:rsidRDefault="008A1AAD">
                  <w:pPr>
                    <w:pStyle w:val="Compact"/>
                    <w:jc w:val="center"/>
                  </w:pPr>
                  <w:r>
                    <w:t>40 Noorderplantsoen</w:t>
                  </w:r>
                </w:p>
              </w:tc>
              <w:tc>
                <w:tcPr>
                  <w:tcW w:w="2302" w:type="dxa"/>
                </w:tcPr>
                <w:p w14:paraId="44BDFCE1" w14:textId="77777777" w:rsidR="00E122BF" w:rsidRDefault="008A1AAD">
                  <w:pPr>
                    <w:pStyle w:val="Compact"/>
                    <w:jc w:val="center"/>
                  </w:pPr>
                  <w:r>
                    <w:t>28 TorringtonSq</w:t>
                  </w:r>
                </w:p>
              </w:tc>
              <w:tc>
                <w:tcPr>
                  <w:tcW w:w="2302" w:type="dxa"/>
                </w:tcPr>
                <w:p w14:paraId="44BDFCE2" w14:textId="77777777" w:rsidR="00E122BF" w:rsidRDefault="008A1AAD">
                  <w:pPr>
                    <w:pStyle w:val="Compact"/>
                    <w:jc w:val="center"/>
                  </w:pPr>
                  <w:r>
                    <w:t>32 CampoPrincipe</w:t>
                  </w:r>
                </w:p>
              </w:tc>
            </w:tr>
            <w:tr w:rsidR="00E122BF" w14:paraId="44BDFCE8" w14:textId="77777777">
              <w:tc>
                <w:tcPr>
                  <w:tcW w:w="1013" w:type="dxa"/>
                </w:tcPr>
                <w:p w14:paraId="44BDFCE4" w14:textId="77777777" w:rsidR="00E122BF" w:rsidRDefault="008A1AAD">
                  <w:pPr>
                    <w:pStyle w:val="Compact"/>
                    <w:jc w:val="center"/>
                  </w:pPr>
                  <w:r>
                    <w:t>15</w:t>
                  </w:r>
                </w:p>
              </w:tc>
              <w:tc>
                <w:tcPr>
                  <w:tcW w:w="2302" w:type="dxa"/>
                </w:tcPr>
                <w:p w14:paraId="44BDFCE5" w14:textId="77777777" w:rsidR="00E122BF" w:rsidRDefault="008A1AAD">
                  <w:pPr>
                    <w:pStyle w:val="Compact"/>
                    <w:jc w:val="center"/>
                  </w:pPr>
                  <w:r>
                    <w:t>37 TorringtonSq</w:t>
                  </w:r>
                </w:p>
              </w:tc>
              <w:tc>
                <w:tcPr>
                  <w:tcW w:w="2302" w:type="dxa"/>
                </w:tcPr>
                <w:p w14:paraId="44BDFCE6" w14:textId="77777777" w:rsidR="00E122BF" w:rsidRDefault="008A1AAD">
                  <w:pPr>
                    <w:pStyle w:val="Compact"/>
                    <w:jc w:val="center"/>
                  </w:pPr>
                  <w:r>
                    <w:t>17 Noorderplantsoen</w:t>
                  </w:r>
                </w:p>
              </w:tc>
              <w:tc>
                <w:tcPr>
                  <w:tcW w:w="2302" w:type="dxa"/>
                </w:tcPr>
                <w:p w14:paraId="44BDFCE7" w14:textId="77777777" w:rsidR="00E122BF" w:rsidRDefault="008A1AAD">
                  <w:pPr>
                    <w:pStyle w:val="Compact"/>
                    <w:jc w:val="center"/>
                  </w:pPr>
                  <w:r>
                    <w:t>31 PlazaBibRambla</w:t>
                  </w:r>
                </w:p>
              </w:tc>
            </w:tr>
            <w:tr w:rsidR="00E122BF" w14:paraId="44BDFCED" w14:textId="77777777">
              <w:tc>
                <w:tcPr>
                  <w:tcW w:w="1013" w:type="dxa"/>
                </w:tcPr>
                <w:p w14:paraId="44BDFCE9" w14:textId="77777777" w:rsidR="00E122BF" w:rsidRDefault="008A1AAD">
                  <w:pPr>
                    <w:pStyle w:val="Compact"/>
                    <w:jc w:val="center"/>
                  </w:pPr>
                  <w:r>
                    <w:t>16</w:t>
                  </w:r>
                </w:p>
              </w:tc>
              <w:tc>
                <w:tcPr>
                  <w:tcW w:w="2302" w:type="dxa"/>
                </w:tcPr>
                <w:p w14:paraId="44BDFCEA" w14:textId="77777777" w:rsidR="00E122BF" w:rsidRDefault="008A1AAD">
                  <w:pPr>
                    <w:pStyle w:val="Compact"/>
                    <w:jc w:val="center"/>
                  </w:pPr>
                  <w:r>
                    <w:t>33 SanMarco</w:t>
                  </w:r>
                </w:p>
              </w:tc>
              <w:tc>
                <w:tcPr>
                  <w:tcW w:w="2302" w:type="dxa"/>
                </w:tcPr>
                <w:p w14:paraId="44BDFCEB" w14:textId="77777777" w:rsidR="00E122BF" w:rsidRDefault="008A1AAD">
                  <w:pPr>
                    <w:pStyle w:val="Compact"/>
                    <w:jc w:val="center"/>
                  </w:pPr>
                  <w:r>
                    <w:t>16 SanMarco</w:t>
                  </w:r>
                </w:p>
              </w:tc>
              <w:tc>
                <w:tcPr>
                  <w:tcW w:w="2302" w:type="dxa"/>
                </w:tcPr>
                <w:p w14:paraId="44BDFCEC" w14:textId="77777777" w:rsidR="00E122BF" w:rsidRDefault="008A1AAD">
                  <w:pPr>
                    <w:pStyle w:val="Compact"/>
                    <w:jc w:val="center"/>
                  </w:pPr>
                  <w:r>
                    <w:t>30 EustonTap</w:t>
                  </w:r>
                </w:p>
              </w:tc>
            </w:tr>
            <w:tr w:rsidR="00E122BF" w14:paraId="44BDFCF2" w14:textId="77777777">
              <w:tc>
                <w:tcPr>
                  <w:tcW w:w="1013" w:type="dxa"/>
                </w:tcPr>
                <w:p w14:paraId="44BDFCEE" w14:textId="77777777" w:rsidR="00E122BF" w:rsidRDefault="008A1AAD">
                  <w:pPr>
                    <w:pStyle w:val="Compact"/>
                    <w:jc w:val="center"/>
                  </w:pPr>
                  <w:r>
                    <w:t>17</w:t>
                  </w:r>
                </w:p>
              </w:tc>
              <w:tc>
                <w:tcPr>
                  <w:tcW w:w="2302" w:type="dxa"/>
                </w:tcPr>
                <w:p w14:paraId="44BDFCEF" w14:textId="77777777" w:rsidR="00E122BF" w:rsidRDefault="008A1AAD">
                  <w:pPr>
                    <w:pStyle w:val="Compact"/>
                    <w:jc w:val="center"/>
                  </w:pPr>
                  <w:r>
                    <w:t>22 CamdenTown</w:t>
                  </w:r>
                </w:p>
              </w:tc>
              <w:tc>
                <w:tcPr>
                  <w:tcW w:w="2302" w:type="dxa"/>
                </w:tcPr>
                <w:p w14:paraId="44BDFCF0" w14:textId="77777777" w:rsidR="00E122BF" w:rsidRDefault="008A1AAD">
                  <w:pPr>
                    <w:pStyle w:val="Compact"/>
                    <w:jc w:val="center"/>
                  </w:pPr>
                  <w:r>
                    <w:t>15 CamdenTown</w:t>
                  </w:r>
                </w:p>
              </w:tc>
              <w:tc>
                <w:tcPr>
                  <w:tcW w:w="2302" w:type="dxa"/>
                </w:tcPr>
                <w:p w14:paraId="44BDFCF1" w14:textId="77777777" w:rsidR="00E122BF" w:rsidRDefault="008A1AAD">
                  <w:pPr>
                    <w:pStyle w:val="Compact"/>
                    <w:jc w:val="center"/>
                  </w:pPr>
                  <w:r>
                    <w:t>27 RegentsParkFields</w:t>
                  </w:r>
                </w:p>
              </w:tc>
            </w:tr>
            <w:tr w:rsidR="00E122BF" w14:paraId="44BDFCF7" w14:textId="77777777">
              <w:tc>
                <w:tcPr>
                  <w:tcW w:w="1013" w:type="dxa"/>
                </w:tcPr>
                <w:p w14:paraId="44BDFCF3" w14:textId="77777777" w:rsidR="00E122BF" w:rsidRDefault="008A1AAD">
                  <w:pPr>
                    <w:pStyle w:val="Compact"/>
                    <w:jc w:val="center"/>
                  </w:pPr>
                  <w:r>
                    <w:t>18</w:t>
                  </w:r>
                </w:p>
              </w:tc>
              <w:tc>
                <w:tcPr>
                  <w:tcW w:w="2302" w:type="dxa"/>
                </w:tcPr>
                <w:p w14:paraId="44BDFCF4" w14:textId="77777777" w:rsidR="00E122BF" w:rsidRDefault="008A1AAD">
                  <w:pPr>
                    <w:pStyle w:val="Compact"/>
                    <w:jc w:val="center"/>
                  </w:pPr>
                  <w:r>
                    <w:t>16 EustonTap</w:t>
                  </w:r>
                </w:p>
              </w:tc>
              <w:tc>
                <w:tcPr>
                  <w:tcW w:w="2302" w:type="dxa"/>
                </w:tcPr>
                <w:p w14:paraId="44BDFCF5" w14:textId="77777777" w:rsidR="00E122BF" w:rsidRDefault="008A1AAD">
                  <w:pPr>
                    <w:pStyle w:val="Compact"/>
                    <w:jc w:val="center"/>
                  </w:pPr>
                  <w:r>
                    <w:t>14 EustonTap</w:t>
                  </w:r>
                </w:p>
              </w:tc>
              <w:tc>
                <w:tcPr>
                  <w:tcW w:w="2302" w:type="dxa"/>
                </w:tcPr>
                <w:p w14:paraId="44BDFCF6" w14:textId="77777777" w:rsidR="00E122BF" w:rsidRDefault="008A1AAD">
                  <w:pPr>
                    <w:pStyle w:val="Compact"/>
                    <w:jc w:val="center"/>
                  </w:pPr>
                  <w:r>
                    <w:t>27 RegentsParkJapan</w:t>
                  </w:r>
                </w:p>
              </w:tc>
            </w:tr>
            <w:bookmarkEnd w:id="14"/>
          </w:tbl>
          <w:p w14:paraId="44BDFCF8" w14:textId="77777777" w:rsidR="00E122BF" w:rsidRDefault="00E122BF"/>
        </w:tc>
      </w:tr>
    </w:tbl>
    <w:p w14:paraId="44BDFCFA" w14:textId="77777777" w:rsidR="00E122BF" w:rsidRDefault="008A1AAD">
      <w:pPr>
        <w:pStyle w:val="BodyText"/>
      </w:pPr>
      <w:r>
        <w:rPr>
          <w:vertAlign w:val="subscript"/>
        </w:rPr>
        <w:lastRenderedPageBreak/>
        <w:t xml:space="preserve">Source: </w:t>
      </w:r>
      <w:hyperlink r:id="rId11" w:anchor="cell-tbl-ex-spis">
        <w:r>
          <w:rPr>
            <w:rStyle w:val="Hyperlink"/>
            <w:vertAlign w:val="subscript"/>
          </w:rPr>
          <w:t>SPI - Defining bespoke and archetypal context-dependent Soundscape Perception Indices</w:t>
        </w:r>
      </w:hyperlink>
    </w:p>
    <w:p w14:paraId="44BDFCFB" w14:textId="77777777" w:rsidR="00E122BF" w:rsidRDefault="008A1AAD">
      <w:pPr>
        <w:pStyle w:val="BodyText"/>
      </w:pPr>
      <w:r>
        <w:rPr>
          <w:b/>
          <w:bCs/>
          <w:i/>
          <w:iCs/>
        </w:rPr>
        <w:t>— Complete to here —</w:t>
      </w:r>
    </w:p>
    <w:p w14:paraId="44BDFCFC" w14:textId="77777777" w:rsidR="00E122BF" w:rsidRDefault="008A1AAD">
      <w:pPr>
        <w:pStyle w:val="Heading1"/>
      </w:pPr>
      <w:bookmarkStart w:id="15" w:name="expanding-the-spi-framework"/>
      <w:bookmarkEnd w:id="5"/>
      <w:bookmarkEnd w:id="13"/>
      <w:r>
        <w:t>Expanding the SPI framework</w:t>
      </w:r>
    </w:p>
    <w:p w14:paraId="44BDFCFD" w14:textId="59E4C85E" w:rsidR="00E122BF" w:rsidRDefault="008A1AAD">
      <w:pPr>
        <w:pStyle w:val="FirstParagraph"/>
        <w:rPr>
          <w:ins w:id="16" w:author="Mitchell, Andrew" w:date="2024-05-08T17:15:00Z"/>
        </w:rPr>
      </w:pPr>
      <w:hyperlink w:anchor="sec-method">
        <w:r>
          <w:rPr>
            <w:rStyle w:val="Hyperlink"/>
          </w:rPr>
          <w:t>Section 3</w:t>
        </w:r>
      </w:hyperlink>
      <w:r>
        <w:t xml:space="preserve"> has defined and demonstrated the foundational methodology for calculating an SPI score. This included how to: define and sample a target distribution; prepare the test and target distributions for comparison using the KS distance metric; and convert this into an SPI score. Based on this foundation, we develop several</w:t>
      </w:r>
      <w:ins w:id="17" w:author="Mitchell, Andrew" w:date="2024-05-08T17:13:00Z">
        <w:r w:rsidR="00D217B3">
          <w:t xml:space="preserve"> concepts which expand this </w:t>
        </w:r>
        <w:r w:rsidR="00EB4668">
          <w:t>methodology into an e</w:t>
        </w:r>
      </w:ins>
      <w:ins w:id="18" w:author="Mitchell, Andrew" w:date="2024-05-08T17:14:00Z">
        <w:r w:rsidR="00EB4668">
          <w:t>xpanded</w:t>
        </w:r>
      </w:ins>
      <w:del w:id="19" w:author="Mitchell, Andrew" w:date="2024-05-08T17:13:00Z">
        <w:r w:rsidDel="00D217B3">
          <w:delText xml:space="preserve"> formal </w:delText>
        </w:r>
        <w:r w:rsidDel="00D217B3">
          <w:delText xml:space="preserve">aspects </w:delText>
        </w:r>
      </w:del>
      <w:del w:id="20" w:author="Mitchell, Andrew" w:date="2024-05-08T17:14:00Z">
        <w:r w:rsidDel="00EB4668">
          <w:delText>of the SPI</w:delText>
        </w:r>
      </w:del>
      <w:r>
        <w:t xml:space="preserve"> </w:t>
      </w:r>
      <w:proofErr w:type="spellStart"/>
      <w:r>
        <w:t>framework</w:t>
      </w:r>
      <w:proofErr w:type="spellEnd"/>
      <w:r>
        <w:t>: multi-target SPIs, bespoke and archetypal targets, and methods for empirically deriving targets.</w:t>
      </w:r>
    </w:p>
    <w:tbl>
      <w:tblPr>
        <w:tblStyle w:val="TableGrid"/>
        <w:tblW w:w="0" w:type="auto"/>
        <w:tblLook w:val="0600" w:firstRow="0" w:lastRow="0" w:firstColumn="0" w:lastColumn="0" w:noHBand="1" w:noVBand="1"/>
        <w:tblPrChange w:id="21" w:author="Mitchell, Andrew" w:date="2024-05-08T17:19:00Z">
          <w:tblPr>
            <w:tblStyle w:val="TableGrid"/>
            <w:tblW w:w="0" w:type="auto"/>
            <w:tblLook w:val="04A0" w:firstRow="1" w:lastRow="0" w:firstColumn="1" w:lastColumn="0" w:noHBand="0" w:noVBand="1"/>
          </w:tblPr>
        </w:tblPrChange>
      </w:tblPr>
      <w:tblGrid>
        <w:gridCol w:w="1015"/>
        <w:gridCol w:w="2278"/>
        <w:gridCol w:w="2998"/>
        <w:gridCol w:w="3000"/>
        <w:tblGridChange w:id="22">
          <w:tblGrid>
            <w:gridCol w:w="113"/>
            <w:gridCol w:w="902"/>
            <w:gridCol w:w="113"/>
            <w:gridCol w:w="1266"/>
            <w:gridCol w:w="899"/>
            <w:gridCol w:w="113"/>
            <w:gridCol w:w="1382"/>
            <w:gridCol w:w="1503"/>
            <w:gridCol w:w="891"/>
            <w:gridCol w:w="2109"/>
            <w:gridCol w:w="113"/>
            <w:gridCol w:w="172"/>
          </w:tblGrid>
        </w:tblGridChange>
      </w:tblGrid>
      <w:tr w:rsidR="00495FF8" w14:paraId="251F9680" w14:textId="77777777" w:rsidTr="00495FF8">
        <w:trPr>
          <w:trHeight w:val="829"/>
          <w:ins w:id="23" w:author="Mitchell, Andrew" w:date="2024-05-08T17:16:00Z"/>
        </w:trPr>
        <w:tc>
          <w:tcPr>
            <w:tcW w:w="1015" w:type="dxa"/>
            <w:tcPrChange w:id="24" w:author="Mitchell, Andrew" w:date="2024-05-08T17:19:00Z">
              <w:tcPr>
                <w:tcW w:w="2394" w:type="dxa"/>
                <w:gridSpan w:val="4"/>
              </w:tcPr>
            </w:tcPrChange>
          </w:tcPr>
          <w:p w14:paraId="4919DFBC" w14:textId="77777777" w:rsidR="00495FF8" w:rsidRDefault="00495FF8" w:rsidP="00FC3F86">
            <w:pPr>
              <w:pStyle w:val="BodyText"/>
              <w:rPr>
                <w:ins w:id="25" w:author="Mitchell, Andrew" w:date="2024-05-08T17:16:00Z"/>
              </w:rPr>
            </w:pPr>
          </w:p>
        </w:tc>
        <w:tc>
          <w:tcPr>
            <w:tcW w:w="2278" w:type="dxa"/>
            <w:tcPrChange w:id="26" w:author="Mitchell, Andrew" w:date="2024-05-08T17:19:00Z">
              <w:tcPr>
                <w:tcW w:w="2394" w:type="dxa"/>
                <w:gridSpan w:val="3"/>
              </w:tcPr>
            </w:tcPrChange>
          </w:tcPr>
          <w:p w14:paraId="00A8FAFB" w14:textId="77777777" w:rsidR="00495FF8" w:rsidRDefault="00495FF8" w:rsidP="00FC3F86">
            <w:pPr>
              <w:pStyle w:val="BodyText"/>
              <w:rPr>
                <w:ins w:id="27" w:author="Mitchell, Andrew" w:date="2024-05-08T17:16:00Z"/>
              </w:rPr>
            </w:pPr>
          </w:p>
        </w:tc>
        <w:tc>
          <w:tcPr>
            <w:tcW w:w="5998" w:type="dxa"/>
            <w:gridSpan w:val="2"/>
            <w:vAlign w:val="center"/>
            <w:tcPrChange w:id="28" w:author="Mitchell, Andrew" w:date="2024-05-08T17:19:00Z">
              <w:tcPr>
                <w:tcW w:w="4788" w:type="dxa"/>
                <w:gridSpan w:val="5"/>
              </w:tcPr>
            </w:tcPrChange>
          </w:tcPr>
          <w:p w14:paraId="3C6C6305" w14:textId="5315B2F7" w:rsidR="00495FF8" w:rsidRDefault="00495FF8" w:rsidP="00495FF8">
            <w:pPr>
              <w:pStyle w:val="BodyText"/>
              <w:jc w:val="center"/>
              <w:rPr>
                <w:ins w:id="29" w:author="Mitchell, Andrew" w:date="2024-05-08T17:16:00Z"/>
              </w:rPr>
              <w:pPrChange w:id="30" w:author="Mitchell, Andrew" w:date="2024-05-08T17:18:00Z">
                <w:pPr>
                  <w:pStyle w:val="BodyText"/>
                </w:pPr>
              </w:pPrChange>
            </w:pPr>
            <w:ins w:id="31" w:author="Mitchell, Andrew" w:date="2024-05-08T17:17:00Z">
              <w:r>
                <w:t>Target Class</w:t>
              </w:r>
            </w:ins>
          </w:p>
        </w:tc>
      </w:tr>
      <w:tr w:rsidR="0004026A" w14:paraId="7328A33C" w14:textId="77777777" w:rsidTr="00495FF8">
        <w:trPr>
          <w:trHeight w:val="829"/>
          <w:ins w:id="32" w:author="Mitchell, Andrew" w:date="2024-05-08T17:16:00Z"/>
        </w:trPr>
        <w:tc>
          <w:tcPr>
            <w:tcW w:w="1015" w:type="dxa"/>
            <w:tcPrChange w:id="33" w:author="Mitchell, Andrew" w:date="2024-05-08T17:19:00Z">
              <w:tcPr>
                <w:tcW w:w="2394" w:type="dxa"/>
                <w:gridSpan w:val="4"/>
              </w:tcPr>
            </w:tcPrChange>
          </w:tcPr>
          <w:p w14:paraId="47DD849E" w14:textId="77777777" w:rsidR="0004026A" w:rsidRDefault="0004026A" w:rsidP="00FC3F86">
            <w:pPr>
              <w:pStyle w:val="BodyText"/>
              <w:rPr>
                <w:ins w:id="34" w:author="Mitchell, Andrew" w:date="2024-05-08T17:16:00Z"/>
              </w:rPr>
            </w:pPr>
          </w:p>
        </w:tc>
        <w:tc>
          <w:tcPr>
            <w:tcW w:w="2278" w:type="dxa"/>
            <w:tcPrChange w:id="35" w:author="Mitchell, Andrew" w:date="2024-05-08T17:19:00Z">
              <w:tcPr>
                <w:tcW w:w="2394" w:type="dxa"/>
                <w:gridSpan w:val="3"/>
              </w:tcPr>
            </w:tcPrChange>
          </w:tcPr>
          <w:p w14:paraId="18356C41" w14:textId="77777777" w:rsidR="0004026A" w:rsidRDefault="0004026A" w:rsidP="00FC3F86">
            <w:pPr>
              <w:pStyle w:val="BodyText"/>
              <w:rPr>
                <w:ins w:id="36" w:author="Mitchell, Andrew" w:date="2024-05-08T17:16:00Z"/>
              </w:rPr>
            </w:pPr>
          </w:p>
        </w:tc>
        <w:tc>
          <w:tcPr>
            <w:tcW w:w="2998" w:type="dxa"/>
            <w:vAlign w:val="center"/>
            <w:tcPrChange w:id="37" w:author="Mitchell, Andrew" w:date="2024-05-08T17:19:00Z">
              <w:tcPr>
                <w:tcW w:w="2394" w:type="dxa"/>
                <w:gridSpan w:val="2"/>
              </w:tcPr>
            </w:tcPrChange>
          </w:tcPr>
          <w:p w14:paraId="5486BEB2" w14:textId="66FE568C" w:rsidR="0004026A" w:rsidRDefault="00495FF8" w:rsidP="00495FF8">
            <w:pPr>
              <w:pStyle w:val="BodyText"/>
              <w:jc w:val="center"/>
              <w:rPr>
                <w:ins w:id="38" w:author="Mitchell, Andrew" w:date="2024-05-08T17:16:00Z"/>
              </w:rPr>
              <w:pPrChange w:id="39" w:author="Mitchell, Andrew" w:date="2024-05-08T17:18:00Z">
                <w:pPr>
                  <w:pStyle w:val="BodyText"/>
                </w:pPr>
              </w:pPrChange>
            </w:pPr>
            <w:ins w:id="40" w:author="Mitchell, Andrew" w:date="2024-05-08T17:16:00Z">
              <w:r>
                <w:t>Bespoke</w:t>
              </w:r>
            </w:ins>
          </w:p>
        </w:tc>
        <w:tc>
          <w:tcPr>
            <w:tcW w:w="2999" w:type="dxa"/>
            <w:vAlign w:val="center"/>
            <w:tcPrChange w:id="41" w:author="Mitchell, Andrew" w:date="2024-05-08T17:19:00Z">
              <w:tcPr>
                <w:tcW w:w="2394" w:type="dxa"/>
                <w:gridSpan w:val="3"/>
              </w:tcPr>
            </w:tcPrChange>
          </w:tcPr>
          <w:p w14:paraId="504E9EA3" w14:textId="4FBFFC49" w:rsidR="0004026A" w:rsidRDefault="00495FF8" w:rsidP="00495FF8">
            <w:pPr>
              <w:pStyle w:val="BodyText"/>
              <w:jc w:val="center"/>
              <w:rPr>
                <w:ins w:id="42" w:author="Mitchell, Andrew" w:date="2024-05-08T17:16:00Z"/>
              </w:rPr>
              <w:pPrChange w:id="43" w:author="Mitchell, Andrew" w:date="2024-05-08T17:18:00Z">
                <w:pPr>
                  <w:pStyle w:val="BodyText"/>
                </w:pPr>
              </w:pPrChange>
            </w:pPr>
            <w:ins w:id="44" w:author="Mitchell, Andrew" w:date="2024-05-08T17:16:00Z">
              <w:r>
                <w:t>Archetypal</w:t>
              </w:r>
            </w:ins>
          </w:p>
        </w:tc>
      </w:tr>
      <w:tr w:rsidR="00495FF8" w14:paraId="74F8A4FC" w14:textId="77777777" w:rsidTr="00495FF8">
        <w:tblPrEx>
          <w:tblPrExChange w:id="45" w:author="Mitchell, Andrew" w:date="2024-05-08T17:19:00Z">
            <w:tblPrEx>
              <w:tblLook w:val="0600" w:firstRow="0" w:lastRow="0" w:firstColumn="0" w:lastColumn="0" w:noHBand="1" w:noVBand="1"/>
            </w:tblPrEx>
          </w:tblPrExChange>
        </w:tblPrEx>
        <w:trPr>
          <w:trHeight w:val="829"/>
          <w:ins w:id="46" w:author="Mitchell, Andrew" w:date="2024-05-08T17:16:00Z"/>
          <w:trPrChange w:id="47" w:author="Mitchell, Andrew" w:date="2024-05-08T17:19:00Z">
            <w:trPr>
              <w:gridAfter w:val="0"/>
              <w:trHeight w:val="829"/>
            </w:trPr>
          </w:trPrChange>
        </w:trPr>
        <w:tc>
          <w:tcPr>
            <w:tcW w:w="1015" w:type="dxa"/>
            <w:vMerge w:val="restart"/>
            <w:textDirection w:val="btLr"/>
            <w:vAlign w:val="center"/>
            <w:tcPrChange w:id="48" w:author="Mitchell, Andrew" w:date="2024-05-08T17:19:00Z">
              <w:tcPr>
                <w:tcW w:w="1015" w:type="dxa"/>
                <w:gridSpan w:val="2"/>
                <w:vMerge w:val="restart"/>
                <w:textDirection w:val="btLr"/>
              </w:tcPr>
            </w:tcPrChange>
          </w:tcPr>
          <w:p w14:paraId="790B34B2" w14:textId="254C0956" w:rsidR="00495FF8" w:rsidRDefault="00495FF8" w:rsidP="00495FF8">
            <w:pPr>
              <w:pStyle w:val="BodyText"/>
              <w:ind w:left="113" w:right="113"/>
              <w:jc w:val="center"/>
              <w:rPr>
                <w:ins w:id="49" w:author="Mitchell, Andrew" w:date="2024-05-08T17:16:00Z"/>
              </w:rPr>
              <w:pPrChange w:id="50" w:author="Mitchell, Andrew" w:date="2024-05-08T17:19:00Z">
                <w:pPr>
                  <w:pStyle w:val="BodyText"/>
                </w:pPr>
              </w:pPrChange>
            </w:pPr>
            <w:ins w:id="51" w:author="Mitchell, Andrew" w:date="2024-05-08T17:17:00Z">
              <w:r>
                <w:t>SPI Class</w:t>
              </w:r>
            </w:ins>
          </w:p>
        </w:tc>
        <w:tc>
          <w:tcPr>
            <w:tcW w:w="2278" w:type="dxa"/>
            <w:vAlign w:val="center"/>
            <w:tcPrChange w:id="52" w:author="Mitchell, Andrew" w:date="2024-05-08T17:19:00Z">
              <w:tcPr>
                <w:tcW w:w="2278" w:type="dxa"/>
                <w:gridSpan w:val="3"/>
                <w:vAlign w:val="center"/>
              </w:tcPr>
            </w:tcPrChange>
          </w:tcPr>
          <w:p w14:paraId="3DF19344" w14:textId="0F6FF565" w:rsidR="00495FF8" w:rsidRDefault="00495FF8" w:rsidP="00495FF8">
            <w:pPr>
              <w:pStyle w:val="BodyText"/>
              <w:jc w:val="center"/>
              <w:rPr>
                <w:ins w:id="53" w:author="Mitchell, Andrew" w:date="2024-05-08T17:16:00Z"/>
              </w:rPr>
              <w:pPrChange w:id="54" w:author="Mitchell, Andrew" w:date="2024-05-08T17:19:00Z">
                <w:pPr>
                  <w:pStyle w:val="BodyText"/>
                </w:pPr>
              </w:pPrChange>
            </w:pPr>
            <w:ins w:id="55" w:author="Mitchell, Andrew" w:date="2024-05-08T17:16:00Z">
              <w:r>
                <w:t>Single</w:t>
              </w:r>
            </w:ins>
          </w:p>
        </w:tc>
        <w:tc>
          <w:tcPr>
            <w:tcW w:w="2998" w:type="dxa"/>
            <w:vAlign w:val="center"/>
            <w:tcPrChange w:id="56" w:author="Mitchell, Andrew" w:date="2024-05-08T17:19:00Z">
              <w:tcPr>
                <w:tcW w:w="2998" w:type="dxa"/>
                <w:gridSpan w:val="3"/>
                <w:vAlign w:val="center"/>
              </w:tcPr>
            </w:tcPrChange>
          </w:tcPr>
          <w:p w14:paraId="77AB6241" w14:textId="58AD4BC2" w:rsidR="00495FF8" w:rsidRDefault="004C5A02" w:rsidP="00495FF8">
            <w:pPr>
              <w:pStyle w:val="BodyText"/>
              <w:jc w:val="center"/>
              <w:rPr>
                <w:ins w:id="57" w:author="Mitchell, Andrew" w:date="2024-05-08T17:16:00Z"/>
              </w:rPr>
              <w:pPrChange w:id="58" w:author="Mitchell, Andrew" w:date="2024-05-08T17:19:00Z">
                <w:pPr>
                  <w:pStyle w:val="BodyText"/>
                </w:pPr>
              </w:pPrChange>
            </w:pPr>
            <w:ins w:id="59" w:author="Mitchell, Andrew" w:date="2024-05-08T17:24:00Z">
              <w:r>
                <w:t>Competition target</w:t>
              </w:r>
            </w:ins>
          </w:p>
        </w:tc>
        <w:tc>
          <w:tcPr>
            <w:tcW w:w="2999" w:type="dxa"/>
            <w:vAlign w:val="center"/>
            <w:tcPrChange w:id="60" w:author="Mitchell, Andrew" w:date="2024-05-08T17:19:00Z">
              <w:tcPr>
                <w:tcW w:w="2999" w:type="dxa"/>
                <w:gridSpan w:val="2"/>
                <w:vAlign w:val="center"/>
              </w:tcPr>
            </w:tcPrChange>
          </w:tcPr>
          <w:p w14:paraId="04E54D8E" w14:textId="4C250715" w:rsidR="00495FF8" w:rsidRDefault="00C551C1" w:rsidP="00495FF8">
            <w:pPr>
              <w:pStyle w:val="BodyText"/>
              <w:jc w:val="center"/>
              <w:rPr>
                <w:ins w:id="61" w:author="Mitchell, Andrew" w:date="2024-05-08T17:16:00Z"/>
              </w:rPr>
              <w:pPrChange w:id="62" w:author="Mitchell, Andrew" w:date="2024-05-08T17:19:00Z">
                <w:pPr>
                  <w:pStyle w:val="BodyText"/>
                </w:pPr>
              </w:pPrChange>
            </w:pPr>
            <w:ins w:id="63" w:author="Mitchell, Andrew" w:date="2024-05-08T17:24:00Z">
              <w:r>
                <w:t>Ideal target for a given context (e.g. park)</w:t>
              </w:r>
            </w:ins>
          </w:p>
        </w:tc>
      </w:tr>
      <w:tr w:rsidR="00495FF8" w14:paraId="4B0C967F" w14:textId="77777777" w:rsidTr="00495FF8">
        <w:trPr>
          <w:trHeight w:val="186"/>
          <w:ins w:id="64" w:author="Mitchell, Andrew" w:date="2024-05-08T17:16:00Z"/>
        </w:trPr>
        <w:tc>
          <w:tcPr>
            <w:tcW w:w="1015" w:type="dxa"/>
            <w:vMerge/>
            <w:tcPrChange w:id="65" w:author="Mitchell, Andrew" w:date="2024-05-08T17:19:00Z">
              <w:tcPr>
                <w:tcW w:w="2394" w:type="dxa"/>
                <w:gridSpan w:val="4"/>
                <w:vMerge/>
              </w:tcPr>
            </w:tcPrChange>
          </w:tcPr>
          <w:p w14:paraId="15FC21F4" w14:textId="77777777" w:rsidR="00495FF8" w:rsidRDefault="00495FF8" w:rsidP="00FC3F86">
            <w:pPr>
              <w:pStyle w:val="BodyText"/>
              <w:rPr>
                <w:ins w:id="66" w:author="Mitchell, Andrew" w:date="2024-05-08T17:16:00Z"/>
              </w:rPr>
            </w:pPr>
          </w:p>
        </w:tc>
        <w:tc>
          <w:tcPr>
            <w:tcW w:w="2278" w:type="dxa"/>
            <w:vAlign w:val="center"/>
            <w:tcPrChange w:id="67" w:author="Mitchell, Andrew" w:date="2024-05-08T17:19:00Z">
              <w:tcPr>
                <w:tcW w:w="2394" w:type="dxa"/>
                <w:gridSpan w:val="3"/>
              </w:tcPr>
            </w:tcPrChange>
          </w:tcPr>
          <w:p w14:paraId="04AF4EE8" w14:textId="7E29BA28" w:rsidR="00495FF8" w:rsidRDefault="00495FF8" w:rsidP="00495FF8">
            <w:pPr>
              <w:pStyle w:val="BodyText"/>
              <w:jc w:val="center"/>
              <w:rPr>
                <w:ins w:id="68" w:author="Mitchell, Andrew" w:date="2024-05-08T17:16:00Z"/>
              </w:rPr>
              <w:pPrChange w:id="69" w:author="Mitchell, Andrew" w:date="2024-05-08T17:19:00Z">
                <w:pPr>
                  <w:pStyle w:val="BodyText"/>
                </w:pPr>
              </w:pPrChange>
            </w:pPr>
            <w:ins w:id="70" w:author="Mitchell, Andrew" w:date="2024-05-08T17:16:00Z">
              <w:r>
                <w:t>Multi-</w:t>
              </w:r>
            </w:ins>
            <w:ins w:id="71" w:author="Mitchell, Andrew" w:date="2024-05-08T17:17:00Z">
              <w:r>
                <w:t>target</w:t>
              </w:r>
            </w:ins>
          </w:p>
        </w:tc>
        <w:tc>
          <w:tcPr>
            <w:tcW w:w="2998" w:type="dxa"/>
            <w:vAlign w:val="center"/>
            <w:tcPrChange w:id="72" w:author="Mitchell, Andrew" w:date="2024-05-08T17:19:00Z">
              <w:tcPr>
                <w:tcW w:w="2394" w:type="dxa"/>
                <w:gridSpan w:val="2"/>
              </w:tcPr>
            </w:tcPrChange>
          </w:tcPr>
          <w:p w14:paraId="5472D5C6" w14:textId="7F82484B" w:rsidR="00495FF8" w:rsidRDefault="002C3835" w:rsidP="00495FF8">
            <w:pPr>
              <w:pStyle w:val="BodyText"/>
              <w:jc w:val="center"/>
              <w:rPr>
                <w:ins w:id="73" w:author="Mitchell, Andrew" w:date="2024-05-08T17:16:00Z"/>
              </w:rPr>
              <w:pPrChange w:id="74" w:author="Mitchell, Andrew" w:date="2024-05-08T17:19:00Z">
                <w:pPr>
                  <w:pStyle w:val="BodyText"/>
                </w:pPr>
              </w:pPrChange>
            </w:pPr>
            <w:ins w:id="75" w:author="Mitchell, Andrew" w:date="2024-05-08T17:20:00Z">
              <w:r>
                <w:t>-</w:t>
              </w:r>
            </w:ins>
          </w:p>
        </w:tc>
        <w:tc>
          <w:tcPr>
            <w:tcW w:w="2999" w:type="dxa"/>
            <w:vAlign w:val="center"/>
            <w:tcPrChange w:id="76" w:author="Mitchell, Andrew" w:date="2024-05-08T17:19:00Z">
              <w:tcPr>
                <w:tcW w:w="2394" w:type="dxa"/>
                <w:gridSpan w:val="3"/>
              </w:tcPr>
            </w:tcPrChange>
          </w:tcPr>
          <w:p w14:paraId="547FEF4F" w14:textId="77777777" w:rsidR="00495FF8" w:rsidRDefault="00495FF8" w:rsidP="00495FF8">
            <w:pPr>
              <w:pStyle w:val="BodyText"/>
              <w:jc w:val="center"/>
              <w:rPr>
                <w:ins w:id="77" w:author="Mitchell, Andrew" w:date="2024-05-08T17:16:00Z"/>
              </w:rPr>
              <w:pPrChange w:id="78" w:author="Mitchell, Andrew" w:date="2024-05-08T17:19:00Z">
                <w:pPr>
                  <w:pStyle w:val="BodyText"/>
                </w:pPr>
              </w:pPrChange>
            </w:pPr>
          </w:p>
        </w:tc>
      </w:tr>
    </w:tbl>
    <w:p w14:paraId="411074DF" w14:textId="6392E398" w:rsidR="00FC3F86" w:rsidRPr="00FC3F86" w:rsidDel="00495FF8" w:rsidRDefault="00FC3F86" w:rsidP="00FC3F86">
      <w:pPr>
        <w:pStyle w:val="BodyText"/>
        <w:rPr>
          <w:del w:id="79" w:author="Mitchell, Andrew" w:date="2024-05-08T17:19:00Z"/>
        </w:rPr>
        <w:pPrChange w:id="80" w:author="Mitchell, Andrew" w:date="2024-05-08T17:15:00Z">
          <w:pPr>
            <w:pStyle w:val="FirstParagraph"/>
          </w:pPr>
        </w:pPrChange>
      </w:pPr>
    </w:p>
    <w:tbl>
      <w:tblPr>
        <w:tblStyle w:val="Table"/>
        <w:tblW w:w="0" w:type="auto"/>
        <w:tblLook w:val="0020" w:firstRow="1" w:lastRow="0" w:firstColumn="0" w:lastColumn="0" w:noHBand="0" w:noVBand="0"/>
      </w:tblPr>
      <w:tblGrid>
        <w:gridCol w:w="1452"/>
        <w:gridCol w:w="1439"/>
        <w:gridCol w:w="1339"/>
      </w:tblGrid>
      <w:tr w:rsidR="00E122BF" w:rsidDel="00495FF8" w14:paraId="44BDFD01" w14:textId="25D69B33" w:rsidTr="00E122BF">
        <w:trPr>
          <w:cnfStyle w:val="100000000000" w:firstRow="1" w:lastRow="0" w:firstColumn="0" w:lastColumn="0" w:oddVBand="0" w:evenVBand="0" w:oddHBand="0" w:evenHBand="0" w:firstRowFirstColumn="0" w:firstRowLastColumn="0" w:lastRowFirstColumn="0" w:lastRowLastColumn="0"/>
          <w:tblHeader/>
          <w:del w:id="81" w:author="Mitchell, Andrew" w:date="2024-05-08T17:19:00Z"/>
        </w:trPr>
        <w:tc>
          <w:tcPr>
            <w:tcW w:w="0" w:type="auto"/>
          </w:tcPr>
          <w:p w14:paraId="44BDFCFE" w14:textId="4124A2D7" w:rsidR="00E122BF" w:rsidDel="00495FF8" w:rsidRDefault="008A1AAD">
            <w:pPr>
              <w:pStyle w:val="Compact"/>
              <w:jc w:val="center"/>
              <w:rPr>
                <w:del w:id="82" w:author="Mitchell, Andrew" w:date="2024-05-08T17:19:00Z"/>
              </w:rPr>
            </w:pPr>
            <w:del w:id="83" w:author="Mitchell, Andrew" w:date="2024-05-08T17:19:00Z">
              <w:r w:rsidDel="00495FF8">
                <w:delText>SPI class</w:delText>
              </w:r>
            </w:del>
          </w:p>
        </w:tc>
        <w:tc>
          <w:tcPr>
            <w:tcW w:w="0" w:type="auto"/>
          </w:tcPr>
          <w:p w14:paraId="44BDFCFF" w14:textId="3B8D27EA" w:rsidR="00E122BF" w:rsidDel="00495FF8" w:rsidRDefault="008A1AAD">
            <w:pPr>
              <w:pStyle w:val="Compact"/>
              <w:jc w:val="center"/>
              <w:rPr>
                <w:del w:id="84" w:author="Mitchell, Andrew" w:date="2024-05-08T17:19:00Z"/>
              </w:rPr>
            </w:pPr>
            <w:del w:id="85" w:author="Mitchell, Andrew" w:date="2024-05-08T17:19:00Z">
              <w:r w:rsidDel="00495FF8">
                <w:delText>Target class</w:delText>
              </w:r>
            </w:del>
          </w:p>
        </w:tc>
        <w:tc>
          <w:tcPr>
            <w:tcW w:w="0" w:type="auto"/>
          </w:tcPr>
          <w:p w14:paraId="44BDFD00" w14:textId="3141012B" w:rsidR="00E122BF" w:rsidDel="00495FF8" w:rsidRDefault="00E122BF">
            <w:pPr>
              <w:pStyle w:val="Compact"/>
              <w:rPr>
                <w:del w:id="86" w:author="Mitchell, Andrew" w:date="2024-05-08T17:19:00Z"/>
              </w:rPr>
            </w:pPr>
          </w:p>
        </w:tc>
      </w:tr>
      <w:tr w:rsidR="00E122BF" w:rsidDel="00495FF8" w14:paraId="44BDFD05" w14:textId="3A9E806E">
        <w:trPr>
          <w:del w:id="87" w:author="Mitchell, Andrew" w:date="2024-05-08T17:19:00Z"/>
        </w:trPr>
        <w:tc>
          <w:tcPr>
            <w:tcW w:w="0" w:type="auto"/>
          </w:tcPr>
          <w:p w14:paraId="44BDFD02" w14:textId="350CBF6E" w:rsidR="00E122BF" w:rsidDel="00495FF8" w:rsidRDefault="00E122BF">
            <w:pPr>
              <w:pStyle w:val="Compact"/>
              <w:rPr>
                <w:del w:id="88" w:author="Mitchell, Andrew" w:date="2024-05-08T17:19:00Z"/>
              </w:rPr>
            </w:pPr>
          </w:p>
        </w:tc>
        <w:tc>
          <w:tcPr>
            <w:tcW w:w="0" w:type="auto"/>
          </w:tcPr>
          <w:p w14:paraId="44BDFD03" w14:textId="60794203" w:rsidR="00E122BF" w:rsidDel="00495FF8" w:rsidRDefault="008A1AAD">
            <w:pPr>
              <w:pStyle w:val="Compact"/>
              <w:jc w:val="center"/>
              <w:rPr>
                <w:del w:id="89" w:author="Mitchell, Andrew" w:date="2024-05-08T17:19:00Z"/>
              </w:rPr>
            </w:pPr>
            <w:del w:id="90" w:author="Mitchell, Andrew" w:date="2024-05-08T17:19:00Z">
              <w:r w:rsidDel="00495FF8">
                <w:delText>Bespoke</w:delText>
              </w:r>
            </w:del>
          </w:p>
        </w:tc>
        <w:tc>
          <w:tcPr>
            <w:tcW w:w="0" w:type="auto"/>
          </w:tcPr>
          <w:p w14:paraId="44BDFD04" w14:textId="704C4FCE" w:rsidR="00E122BF" w:rsidDel="00495FF8" w:rsidRDefault="008A1AAD">
            <w:pPr>
              <w:pStyle w:val="Compact"/>
              <w:jc w:val="center"/>
              <w:rPr>
                <w:del w:id="91" w:author="Mitchell, Andrew" w:date="2024-05-08T17:19:00Z"/>
              </w:rPr>
            </w:pPr>
            <w:del w:id="92" w:author="Mitchell, Andrew" w:date="2024-05-08T17:19:00Z">
              <w:r w:rsidDel="00495FF8">
                <w:delText>Archetypal</w:delText>
              </w:r>
            </w:del>
          </w:p>
        </w:tc>
      </w:tr>
      <w:tr w:rsidR="00E122BF" w:rsidDel="00495FF8" w14:paraId="44BDFD09" w14:textId="6C55153F">
        <w:trPr>
          <w:del w:id="93" w:author="Mitchell, Andrew" w:date="2024-05-08T17:19:00Z"/>
        </w:trPr>
        <w:tc>
          <w:tcPr>
            <w:tcW w:w="0" w:type="auto"/>
          </w:tcPr>
          <w:p w14:paraId="44BDFD06" w14:textId="5AF9646B" w:rsidR="00E122BF" w:rsidDel="00495FF8" w:rsidRDefault="008A1AAD">
            <w:pPr>
              <w:pStyle w:val="Compact"/>
              <w:jc w:val="center"/>
              <w:rPr>
                <w:del w:id="94" w:author="Mitchell, Andrew" w:date="2024-05-08T17:19:00Z"/>
              </w:rPr>
            </w:pPr>
            <w:del w:id="95" w:author="Mitchell, Andrew" w:date="2024-05-08T17:19:00Z">
              <w:r w:rsidDel="00495FF8">
                <w:delText>Single</w:delText>
              </w:r>
            </w:del>
          </w:p>
        </w:tc>
        <w:tc>
          <w:tcPr>
            <w:tcW w:w="0" w:type="auto"/>
          </w:tcPr>
          <w:p w14:paraId="44BDFD07" w14:textId="2C8E4626" w:rsidR="00E122BF" w:rsidDel="00495FF8" w:rsidRDefault="00E122BF">
            <w:pPr>
              <w:pStyle w:val="Compact"/>
              <w:rPr>
                <w:del w:id="96" w:author="Mitchell, Andrew" w:date="2024-05-08T17:19:00Z"/>
              </w:rPr>
            </w:pPr>
          </w:p>
        </w:tc>
        <w:tc>
          <w:tcPr>
            <w:tcW w:w="0" w:type="auto"/>
          </w:tcPr>
          <w:p w14:paraId="44BDFD08" w14:textId="6925DB25" w:rsidR="00E122BF" w:rsidDel="00495FF8" w:rsidRDefault="00E122BF">
            <w:pPr>
              <w:pStyle w:val="Compact"/>
              <w:rPr>
                <w:del w:id="97" w:author="Mitchell, Andrew" w:date="2024-05-08T17:19:00Z"/>
              </w:rPr>
            </w:pPr>
          </w:p>
        </w:tc>
      </w:tr>
      <w:tr w:rsidR="00E122BF" w:rsidDel="00495FF8" w14:paraId="44BDFD0D" w14:textId="2C37780E">
        <w:trPr>
          <w:del w:id="98" w:author="Mitchell, Andrew" w:date="2024-05-08T17:19:00Z"/>
        </w:trPr>
        <w:tc>
          <w:tcPr>
            <w:tcW w:w="0" w:type="auto"/>
          </w:tcPr>
          <w:p w14:paraId="44BDFD0A" w14:textId="4F9F814C" w:rsidR="00E122BF" w:rsidDel="00495FF8" w:rsidRDefault="008A1AAD">
            <w:pPr>
              <w:pStyle w:val="Compact"/>
              <w:jc w:val="center"/>
              <w:rPr>
                <w:del w:id="99" w:author="Mitchell, Andrew" w:date="2024-05-08T17:19:00Z"/>
              </w:rPr>
            </w:pPr>
            <w:del w:id="100" w:author="Mitchell, Andrew" w:date="2024-05-08T17:19:00Z">
              <w:r w:rsidDel="00495FF8">
                <w:delText>Multi-target</w:delText>
              </w:r>
            </w:del>
          </w:p>
        </w:tc>
        <w:tc>
          <w:tcPr>
            <w:tcW w:w="0" w:type="auto"/>
          </w:tcPr>
          <w:p w14:paraId="44BDFD0B" w14:textId="35301A39" w:rsidR="00E122BF" w:rsidDel="00495FF8" w:rsidRDefault="00E122BF">
            <w:pPr>
              <w:pStyle w:val="Compact"/>
              <w:rPr>
                <w:del w:id="101" w:author="Mitchell, Andrew" w:date="2024-05-08T17:19:00Z"/>
              </w:rPr>
            </w:pPr>
          </w:p>
        </w:tc>
        <w:tc>
          <w:tcPr>
            <w:tcW w:w="0" w:type="auto"/>
          </w:tcPr>
          <w:p w14:paraId="44BDFD0C" w14:textId="116ADFD7" w:rsidR="00E122BF" w:rsidDel="00495FF8" w:rsidRDefault="00E122BF">
            <w:pPr>
              <w:pStyle w:val="Compact"/>
              <w:rPr>
                <w:del w:id="102" w:author="Mitchell, Andrew" w:date="2024-05-08T17:19:00Z"/>
              </w:rPr>
            </w:pPr>
          </w:p>
        </w:tc>
      </w:tr>
    </w:tbl>
    <w:p w14:paraId="44BDFD0E" w14:textId="77777777" w:rsidR="00E122BF" w:rsidRDefault="008A1AAD">
      <w:pPr>
        <w:pStyle w:val="Heading2"/>
      </w:pPr>
      <w:bookmarkStart w:id="103" w:name="sec-mSPI"/>
      <w:r>
        <w:t>Multi-target SPIs (</w:t>
      </w:r>
      <w:proofErr w:type="spellStart"/>
      <w:r>
        <w:t>mSPI</w:t>
      </w:r>
      <w:proofErr w:type="spellEnd"/>
      <w:r>
        <w:t>)</w:t>
      </w:r>
    </w:p>
    <w:p w14:paraId="32E16CAA" w14:textId="69CC216C" w:rsidR="00EB4668" w:rsidRDefault="00EB4668">
      <w:pPr>
        <w:pStyle w:val="FirstParagraph"/>
        <w:rPr>
          <w:ins w:id="104" w:author="Mitchell, Andrew" w:date="2024-05-08T17:14:00Z"/>
        </w:rPr>
      </w:pPr>
    </w:p>
    <w:p w14:paraId="44BDFD0F" w14:textId="6FC35003" w:rsidR="00E122BF" w:rsidRDefault="008A1AAD">
      <w:pPr>
        <w:pStyle w:val="FirstParagraph"/>
      </w:pPr>
      <w:r>
        <w:t>Multi-target SPIs (</w:t>
      </w:r>
      <w:proofErr w:type="spellStart"/>
      <w:r>
        <w:t>mSPI</w:t>
      </w:r>
      <w:proofErr w:type="spellEnd"/>
      <w:r>
        <w:t>) are categories of soundscape types made up of sets of these targets.</w:t>
      </w:r>
    </w:p>
    <w:p w14:paraId="44BDFD10" w14:textId="77777777" w:rsidR="00E122BF" w:rsidRDefault="008A1AAD">
      <w:pPr>
        <w:pStyle w:val="BodyText"/>
      </w:pPr>
      <w:r>
        <w:t>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14:paraId="44BDFD11" w14:textId="77777777" w:rsidR="00E122BF" w:rsidRDefault="008A1AAD">
      <w:pPr>
        <w:pStyle w:val="BodyText"/>
      </w:pPr>
      <w:r>
        <w:t>An mSPI is made up of sets of targets; in the example given above, these sets of targets would correspond to different types of places within the city (e.g. a single target for parks, a target for plazas etc.). When applying this “urban typology” SPI, the soundscape of each location being assessed would be scored against its relevant target (i.e how well does a specific park perform in comparison to an archetypal park target). This results in a single score for each location that can be compared against all</w:t>
      </w:r>
      <w:r>
        <w:t xml:space="preserve">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w:t>
      </w:r>
      <w:r>
        <w:t>across an entire city.</w:t>
      </w:r>
    </w:p>
    <w:p w14:paraId="44BDFD12" w14:textId="77777777" w:rsidR="00E122BF" w:rsidRDefault="008A1AAD">
      <w:pPr>
        <w:pStyle w:val="BodyText"/>
      </w:pPr>
      <w:r>
        <w:t xml:space="preserve">This </w:t>
      </w:r>
      <m:oMath>
        <m:sSub>
          <m:sSubPr>
            <m:ctrlPr>
              <w:rPr>
                <w:rFonts w:ascii="Cambria Math" w:hAnsi="Cambria Math"/>
              </w:rPr>
            </m:ctrlPr>
          </m:sSubPr>
          <m:e>
            <m:r>
              <m:rPr>
                <m:nor/>
              </m:rPr>
              <m:t>mSPI</m:t>
            </m:r>
          </m:e>
          <m:sub>
            <m:r>
              <w:rPr>
                <w:rFonts w:ascii="Cambria Math" w:hAnsi="Cambria Math"/>
              </w:rPr>
              <m:t>type</m:t>
            </m:r>
          </m:sub>
        </m:sSub>
      </m:oMath>
      <w:r>
        <w:t xml:space="preserve"> made up of e.g. parks, plazas etc. is just one example of an application of multi-target archetypal SPI. Other examples could include a demographics SPI, where different targets are set for respondents from different demographic groups, or a “use case” SPI with different targets set for different intended purposes of spaces (e.g. recreation, restoration, socialising). We encourage users of the SPI to define both their own single archetype targets that can be added these suites of targets for use by others,</w:t>
      </w:r>
      <w:r>
        <w:t xml:space="preserve"> and their own new sets of archetypes.</w:t>
      </w:r>
    </w:p>
    <w:p w14:paraId="44BDFD13" w14:textId="77777777" w:rsidR="00E122BF" w:rsidRDefault="008A1AAD">
      <w:pPr>
        <w:pStyle w:val="BodyText"/>
      </w:pPr>
      <w:r>
        <w:t xml:space="preserve">To demonstrate the practical implementation of the SPI framework and provide an example of empirically-defined targets, a case study focused on defining a typology-based SPI for public spaces is presented. This case study utilizes data from the International Soundscape Database (ISD) (Mitchell et al. 2021), a comprehensive collection of soundscape recordings and associated listener evaluations gathered under the SSID Protocol (Mitchell et al. 2020). The SSI Protocol was specifically designed to capture the </w:t>
      </w:r>
      <w:r>
        <w:t>multi-dimensional nature of soundscape perception, employed a rigorous methodology for collecting and analysing data from diverse public spaces according to the standardized methods in ISO 12913-2 (ISO/TS 12913-2:2018 2018).</w:t>
      </w:r>
    </w:p>
    <w:p w14:paraId="44BDFD14" w14:textId="77777777" w:rsidR="00E122BF" w:rsidRDefault="008A1AAD">
      <w:pPr>
        <w:pStyle w:val="Heading3"/>
      </w:pPr>
      <w:bookmarkStart w:id="105" w:name="space-typologies"/>
      <w:r>
        <w:t>Space Typologies</w:t>
      </w:r>
    </w:p>
    <w:p w14:paraId="44BDFD15" w14:textId="77777777" w:rsidR="00E122BF" w:rsidRDefault="008A1AAD">
      <w:pPr>
        <w:pStyle w:val="FirstParagraph"/>
      </w:pPr>
      <w:r>
        <w:t xml:space="preserve">The case study focuses on defining an archetypal SPI for public spaces, with a particular emphasis on space typologies. The concept of space typologies is rooted in the idea that different types of public spaces, such as parks, squares, streets, and plazas, exhibit distinct </w:t>
      </w:r>
      <w:r>
        <w:lastRenderedPageBreak/>
        <w:t>acoustic characteristics and elicit unique perceptions from their users. By defining archetypal SPIs for these space typologies, it becomes possible to establish a standardized framework for evaluating and comparing public spaces based on their soundscape quality.</w:t>
      </w:r>
    </w:p>
    <w:p w14:paraId="44BDFD16" w14:textId="77777777" w:rsidR="00E122BF" w:rsidRDefault="008A1AAD">
      <w:pPr>
        <w:pStyle w:val="BodyText"/>
      </w:pPr>
      <w:r>
        <w:t>The ISD encompasses a diverse range of public space typologies, including urban parks, city squares, public walkways, and busy streets. These typologies serve as the basis for defining archetypal targets and calculating the corresponding SPIs.</w:t>
      </w:r>
    </w:p>
    <w:p w14:paraId="44BDFD17" w14:textId="77777777" w:rsidR="00E122BF" w:rsidRDefault="008A1AAD">
      <w:pPr>
        <w:pStyle w:val="Heading3"/>
      </w:pPr>
      <w:bookmarkStart w:id="106" w:name="defining-spi_type"/>
      <w:bookmarkEnd w:id="105"/>
      <w:r>
        <w:t xml:space="preserve">Defining </w:t>
      </w:r>
      <m:oMath>
        <m:r>
          <m:rPr>
            <m:sty m:val="bi"/>
          </m:rPr>
          <w:rPr>
            <w:rFonts w:ascii="Cambria Math" w:hAnsi="Cambria Math"/>
          </w:rPr>
          <m:t>SP</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type</m:t>
            </m:r>
          </m:sub>
        </m:sSub>
      </m:oMath>
    </w:p>
    <w:p w14:paraId="44BDFD18" w14:textId="77777777" w:rsidR="00E122BF" w:rsidRDefault="008A1AAD">
      <w:pPr>
        <w:pStyle w:val="FirstParagraph"/>
      </w:pPr>
      <w:r>
        <w:t xml:space="preserve">Using the soundscape circumplex model and the perceptual data from the ISD, the process of defining the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type</m:t>
            </m:r>
          </m:sub>
        </m:sSub>
      </m:oMath>
      <w:r>
        <w:t xml:space="preserve"> for each space typology involves the following steps:</w:t>
      </w:r>
    </w:p>
    <w:p w14:paraId="44BDFD19" w14:textId="77777777" w:rsidR="00E122BF" w:rsidRDefault="008A1AAD">
      <w:pPr>
        <w:pStyle w:val="Compact"/>
        <w:numPr>
          <w:ilvl w:val="0"/>
          <w:numId w:val="6"/>
        </w:numPr>
      </w:pPr>
      <w:r>
        <w:t>Identifying Archetypal Targets: Based on the available data … target soundscapes are defined for each space typology, representing the ‘ideal’ soundscape perception for that particular type of public space.</w:t>
      </w:r>
    </w:p>
    <w:p w14:paraId="44BDFD1A" w14:textId="77777777" w:rsidR="00E122BF" w:rsidRDefault="008A1AAD">
      <w:pPr>
        <w:pStyle w:val="Compact"/>
        <w:numPr>
          <w:ilvl w:val="0"/>
          <w:numId w:val="6"/>
        </w:numPr>
      </w:pPr>
      <w:r>
        <w:t xml:space="preserve">Calculated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type</m:t>
            </m:r>
          </m:sub>
        </m:sSub>
      </m:oMath>
      <w:r>
        <w:t xml:space="preserve"> for each test location: Using the procedure given above, the circumplex distribution of each test location is compared against the target distribution for its respective space typology.</w:t>
      </w:r>
    </w:p>
    <w:p w14:paraId="44BDFD1B" w14:textId="77777777" w:rsidR="00E122BF" w:rsidRDefault="008A1AAD">
      <w:pPr>
        <w:pStyle w:val="FirstParagraph"/>
      </w:pPr>
      <w:r>
        <w:t xml:space="preserve">The resulting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type</m:t>
            </m:r>
          </m:sub>
        </m:sSub>
      </m:oMath>
      <w:r>
        <w:t xml:space="preserve"> values provide a quantitative measure of soundscape quality for each space typology, enabling comparisons and benchmarking across different public spaces. By comparing each test soundscape against the appropriate target for its typology, the SPI is able to account for the different contexts and purposes of the typologies. By using a consistent scoring methodology, SPI then allows these scores to be combined and considered together, as a single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type</m:t>
            </m:r>
          </m:sub>
        </m:sSub>
      </m:oMath>
      <w:r>
        <w:t xml:space="preserve"> score.</w:t>
      </w:r>
    </w:p>
    <w:p w14:paraId="44BDFD1C" w14:textId="77777777" w:rsidR="00E122BF" w:rsidRDefault="008A1AAD">
      <w:pPr>
        <w:pStyle w:val="Heading2"/>
      </w:pPr>
      <w:bookmarkStart w:id="107" w:name="sec-targets"/>
      <w:bookmarkEnd w:id="103"/>
      <w:bookmarkEnd w:id="106"/>
      <w:r>
        <w:t>Types of Targets</w:t>
      </w:r>
    </w:p>
    <w:p w14:paraId="44BDFD1D" w14:textId="77777777" w:rsidR="00E122BF" w:rsidRDefault="008A1AAD">
      <w:pPr>
        <w:pStyle w:val="FirstParagraph"/>
      </w:pPr>
      <w:r>
        <w:t>The SPI framework introduces two distinct types of targets: bespoke targets and archetypal targets, each serving a unique purpose in the index development process.</w:t>
      </w:r>
    </w:p>
    <w:p w14:paraId="44BDFD1E" w14:textId="77777777" w:rsidR="00E122BF" w:rsidRDefault="008A1AAD">
      <w:pPr>
        <w:pStyle w:val="Heading3"/>
      </w:pPr>
      <w:bookmarkStart w:id="108" w:name="bespoke-targets"/>
      <w:r>
        <w:t>Bespoke Targets</w:t>
      </w:r>
    </w:p>
    <w:p w14:paraId="44BDFD1F" w14:textId="77777777" w:rsidR="00E122BF" w:rsidRDefault="008A1AAD">
      <w:pPr>
        <w:pStyle w:val="FirstParagraph"/>
      </w:pPr>
      <w:r>
        <w:t>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w:t>
      </w:r>
      <w:r>
        <w:t>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w:t>
      </w:r>
      <w:r>
        <w:t>n trying to match the soundscape of a previous project, or entirely arbitrary.</w:t>
      </w:r>
    </w:p>
    <w:p w14:paraId="44BDFD20" w14:textId="77777777" w:rsidR="00E122BF" w:rsidRDefault="008A1AAD">
      <w:pPr>
        <w:pStyle w:val="Heading3"/>
      </w:pPr>
      <w:bookmarkStart w:id="109" w:name="archetypal-targets"/>
      <w:bookmarkEnd w:id="108"/>
      <w:r>
        <w:lastRenderedPageBreak/>
        <w:t>Archetypal Targets</w:t>
      </w:r>
    </w:p>
    <w:p w14:paraId="44BDFD21" w14:textId="77777777" w:rsidR="00E122BF" w:rsidRDefault="008A1AAD">
      <w:pPr>
        <w:pStyle w:val="FirstParagraph"/>
      </w:pPr>
      <w:r>
        <w:t>In contrast to bespoke targets, archetypal targets represent generalized, widely recognized soundscape archetypes which transcend specific applications or projects. These archetypes serve as reference points and enable comparisons across different domains and use cases. Essentially an archetypal target is a target that has been empirically defined to encapsulate the ideal of a particular type of soundscape.</w:t>
      </w:r>
    </w:p>
    <w:p w14:paraId="44BDFD22" w14:textId="77777777" w:rsidR="00E122BF" w:rsidRDefault="008A1AAD">
      <w:pPr>
        <w:pStyle w:val="Heading2"/>
      </w:pPr>
      <w:bookmarkStart w:id="110" w:name="Xb03c44d3bdb9e95de077f9debad5d64f7bd7434"/>
      <w:bookmarkEnd w:id="107"/>
      <w:bookmarkEnd w:id="109"/>
      <w:r>
        <w:t xml:space="preserve">Empirically defining a target based on soundscape </w:t>
      </w:r>
      <w:proofErr w:type="gramStart"/>
      <w:r>
        <w:t>ranking</w:t>
      </w:r>
      <w:proofErr w:type="gramEnd"/>
    </w:p>
    <w:p w14:paraId="44BDFD23" w14:textId="77777777" w:rsidR="00E122BF" w:rsidRDefault="008A1AAD">
      <w:pPr>
        <w:pStyle w:val="FirstParagraph"/>
      </w:pPr>
      <w:r>
        <w:t xml:space="preserve">Absent from the above methodology has been an exploration of how to actually arrive at a target based on empirical evidence. While bespoke targets make the SPI framework incredibly flexible, able to score against an effectively infinite set of design goals, archetypal targets intended to be used as a reference standard should have some empirical foundation. One method for doing this is to arrive at a ranking of soundscape quality through some other method (which would typically be much more involved than a </w:t>
      </w:r>
      <w:r>
        <w:t>simple SCM survey) then derive a target which, when scored against the soundscapes, produces the same rank order.</w:t>
      </w:r>
    </w:p>
    <w:p w14:paraId="44BDFD24" w14:textId="77777777" w:rsidR="00E122BF" w:rsidRDefault="008A1AAD">
      <w:pPr>
        <w:pStyle w:val="BodyText"/>
      </w:pPr>
      <w:r>
        <w:t>Effectively this is an optimization task. We consider the Spearman rank correlation coefficient between the provided ranking and the SPI ranking to be an error term, then learn the MSN parameters to which optimize this error term.</w:t>
      </w:r>
    </w:p>
    <w:p w14:paraId="44BDFD25" w14:textId="77777777" w:rsidR="00E122BF" w:rsidRDefault="008A1AAD">
      <w:pPr>
        <w:pStyle w:val="BodyText"/>
      </w:pPr>
      <w:r>
        <w:t>Need to consider both the Spearman rank coefficient and the SPI score itself. 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t>
      </w:r>
    </w:p>
    <w:p w14:paraId="44BDFD26" w14:textId="77777777" w:rsidR="00E122BF" w:rsidRDefault="008A1AAD">
      <w:pPr>
        <w:pStyle w:val="BodyText"/>
      </w:pPr>
      <w:r>
        <w:t>We apply an evolutionary multiobjective optimization named NSGA-II (Deb and Jain 2014).</w:t>
      </w:r>
    </w:p>
    <w:p w14:paraId="44BDFD27" w14:textId="77777777" w:rsidR="00E122BF" w:rsidRDefault="008A1AAD">
      <w:pPr>
        <w:pStyle w:val="BodyText"/>
      </w:pPr>
      <w:r>
        <w:t>Defining the optimization problem:</w:t>
      </w:r>
    </w:p>
    <w:p w14:paraId="44BDFD28" w14:textId="77777777" w:rsidR="00E122BF" w:rsidRDefault="008A1AAD">
      <w:pPr>
        <w:pStyle w:val="Compact"/>
        <w:numPr>
          <w:ilvl w:val="0"/>
          <w:numId w:val="7"/>
        </w:numPr>
      </w:pPr>
      <w:r>
        <w:t xml:space="preserve">max </w:t>
      </w:r>
      <m:oMath>
        <m:r>
          <w:rPr>
            <w:rFonts w:ascii="Cambria Math" w:hAnsi="Cambria Math"/>
          </w:rPr>
          <m:t>r</m:t>
        </m:r>
        <m:d>
          <m:dPr>
            <m:ctrlPr>
              <w:rPr>
                <w:rFonts w:ascii="Cambria Math" w:hAnsi="Cambria Math"/>
              </w:rPr>
            </m:ctrlPr>
          </m:dPr>
          <m:e>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quality</m:t>
                </m:r>
              </m:sub>
            </m:sSub>
            <m:r>
              <m:rPr>
                <m:sty m:val="p"/>
              </m:rPr>
              <w:rPr>
                <w:rFonts w:ascii="Cambria Math" w:hAnsi="Cambria Math"/>
              </w:rPr>
              <m:t>,</m:t>
            </m:r>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target</m:t>
                </m:r>
              </m:sub>
            </m:sSub>
          </m:e>
        </m:d>
      </m:oMath>
    </w:p>
    <w:p w14:paraId="44BDFD29" w14:textId="77777777" w:rsidR="00E122BF" w:rsidRDefault="008A1AAD">
      <w:pPr>
        <w:pStyle w:val="Compact"/>
        <w:numPr>
          <w:ilvl w:val="0"/>
          <w:numId w:val="7"/>
        </w:numPr>
      </w:pPr>
      <w:r>
        <w:t xml:space="preserve">max </w:t>
      </w:r>
      <m:oMath>
        <m:r>
          <w:rPr>
            <w:rFonts w:ascii="Cambria Math" w:hAnsi="Cambria Math"/>
          </w:rPr>
          <m:t>mean</m:t>
        </m:r>
        <m:d>
          <m:dPr>
            <m:ctrlPr>
              <w:rPr>
                <w:rFonts w:ascii="Cambria Math" w:hAnsi="Cambria Math"/>
              </w:rPr>
            </m:ctrlPr>
          </m:dPr>
          <m:e>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w:p>
    <w:p w14:paraId="44BDFD2A" w14:textId="77777777" w:rsidR="00E122BF" w:rsidRDefault="008A1AAD">
      <w:pPr>
        <w:pStyle w:val="FirstParagraph"/>
      </w:pPr>
      <w:r>
        <w:t xml:space="preserve">where </w:t>
      </w:r>
      <m:oMath>
        <m:r>
          <w:rPr>
            <w:rFonts w:ascii="Cambria Math" w:hAnsi="Cambria Math"/>
          </w:rPr>
          <m:t>r</m:t>
        </m:r>
      </m:oMath>
      <w:r>
        <w:t xml:space="preserve"> is the rank correlation coefficient, </w:t>
      </w: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quality</m:t>
            </m:r>
          </m:sub>
        </m:sSub>
      </m:oMath>
      <w:r>
        <w:t xml:space="preserve"> and </w:t>
      </w: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target</m:t>
            </m:r>
          </m:sub>
        </m:sSub>
      </m:oMath>
      <w:r>
        <w:t xml:space="preserve"> </w:t>
      </w:r>
      <w:r>
        <w:t xml:space="preserve">are the ranks of the quality and target values, and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SPI for a given target on the data for the </w:t>
      </w:r>
      <m:oMath>
        <m:r>
          <w:rPr>
            <w:rFonts w:ascii="Cambria Math" w:hAnsi="Cambria Math"/>
          </w:rPr>
          <m:t>i</m:t>
        </m:r>
      </m:oMath>
      <w:r>
        <w:t xml:space="preserve">-th location. Therefore we are trying to achieve the best correlation between the desired ranking and the ranking produced by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oMath>
      <w:r>
        <w:t xml:space="preserve"> </w:t>
      </w:r>
      <w:r>
        <w:rPr>
          <w:i/>
          <w:iCs/>
        </w:rPr>
        <w:t>and</w:t>
      </w:r>
      <w:r>
        <w:t xml:space="preserve"> to achieve the highest mean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oMath>
      <w:r>
        <w:t>.</w:t>
      </w:r>
    </w:p>
    <w:p w14:paraId="44BDFD2B" w14:textId="77777777" w:rsidR="00E122BF" w:rsidRDefault="008A1AAD">
      <w:pPr>
        <w:pStyle w:val="BodyText"/>
      </w:pP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quality</m:t>
            </m:r>
          </m:sub>
        </m:sSub>
      </m:oMath>
      <w:r>
        <w:t xml:space="preserve"> is pre-defined. </w:t>
      </w: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target</m:t>
            </m:r>
          </m:sub>
        </m:sSub>
      </m:oMath>
      <w:r>
        <w:t xml:space="preserve"> is calculated by sorting the target values and assigning ranks to them.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oMath>
      <w:r>
        <w:t xml:space="preserve"> is calculated for each location and target.</w:t>
      </w:r>
    </w:p>
    <w:p w14:paraId="44BDFD2C" w14:textId="77777777" w:rsidR="00E122BF" w:rsidRDefault="008A1AAD">
      <w:pPr>
        <w:pStyle w:val="Heading1"/>
      </w:pPr>
      <w:bookmarkStart w:id="111" w:name="discussion"/>
      <w:bookmarkEnd w:id="15"/>
      <w:bookmarkEnd w:id="110"/>
      <w:r>
        <w:lastRenderedPageBreak/>
        <w:t>Discussion</w:t>
      </w:r>
    </w:p>
    <w:p w14:paraId="44BDFD2D" w14:textId="77777777" w:rsidR="00E122BF" w:rsidRDefault="008A1AAD">
      <w:pPr>
        <w:pStyle w:val="FirstParagraph"/>
      </w:pPr>
      <w:r>
        <w:t>The development of bespoke and archetypal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14:paraId="44BDFD2E" w14:textId="77777777" w:rsidR="00E122BF" w:rsidRDefault="008A1AAD">
      <w:pPr>
        <w:pStyle w:val="BodyText"/>
      </w:pPr>
      <w:r>
        <w:t>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14:paraId="44BDFD2F" w14:textId="77777777" w:rsidR="00E122BF" w:rsidRDefault="008A1AAD">
      <w:pPr>
        <w:pStyle w:val="BodyText"/>
      </w:pPr>
      <w:r>
        <w:t>Second, the inclusion of archetypal targets facilitates cross-comparisons and benchmarking, enabling a common language and understanding of soundscape quality across different domains. By calculating the distance between a given soundscape and these widely recognized archetypes, stakeholders can identify areas for improvement and prioritize interventions accordingly, aligning their efforts with collectively recognized standards of desirable or undesirable soundscapes.</w:t>
      </w:r>
    </w:p>
    <w:p w14:paraId="44BDFD30" w14:textId="77777777" w:rsidR="00E122BF" w:rsidRDefault="008A1AAD">
      <w:pPr>
        <w:pStyle w:val="BodyText"/>
      </w:pPr>
      <w:r>
        <w:t xml:space="preserve">The case study presented in this article, focusing on the development of a typology-based SPI for public spaces, demonstrates the practical applicability of the framework. By leveraging data from the International Soundscape Database (ISD) and the SSID Protocol, archetypal targets for various space typologies were defined, and the corresponding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type</m:t>
            </m:r>
          </m:sub>
        </m:sSub>
      </m:oMath>
      <w:r>
        <w:t xml:space="preserve"> values were calculated. These indices provide a quantitative measure of soundscape quality for each typology, enabling comparisons and informing decision-making processes related to the management and improvement of public spaces.</w:t>
      </w:r>
    </w:p>
    <w:p w14:paraId="44BDFD31" w14:textId="77777777" w:rsidR="00E122BF" w:rsidRDefault="008A1AAD">
      <w:pPr>
        <w:pStyle w:val="BodyText"/>
      </w:pPr>
      <w:r>
        <w:t>As stated in #sec-intro …</w:t>
      </w:r>
    </w:p>
    <w:p w14:paraId="44BDFD32" w14:textId="77777777" w:rsidR="00E122BF" w:rsidRDefault="008A1AAD">
      <w:pPr>
        <w:pStyle w:val="BodyText"/>
      </w:pPr>
      <w:r>
        <w:t>(Kogan et al. 2018, fig. 6), in fact displays a startlingly similar concept, showing the locations of the three categories of traffic noise dominance (‘traffic noise’, ‘balanced’, and ‘natural’) plotted in the circumplex perceptual model. It can be clearly seen in this plot that the GSI categories create their own clusters within the circumplex.</w:t>
      </w:r>
    </w:p>
    <w:p w14:paraId="44BDFD33" w14:textId="77777777" w:rsidR="00E122BF" w:rsidRDefault="008A1AAD">
      <w:pPr>
        <w:pStyle w:val="BodyText"/>
      </w:pPr>
      <w:r>
        <w:t>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w:t>
      </w:r>
      <w:r>
        <w:t>uld indicate a closer alignment with the target distribution. This flexibility allows the SPI to be applied to a wide range of contexts and applications, enabling the quantification and comparison of soundscape quality across diverse scenarios.</w:t>
      </w:r>
    </w:p>
    <w:p w14:paraId="44BDFD34" w14:textId="77777777" w:rsidR="00E122BF" w:rsidRDefault="008A1AAD">
      <w:pPr>
        <w:pStyle w:val="Heading3"/>
      </w:pPr>
      <w:bookmarkStart w:id="112" w:name="data-source"/>
      <w:r>
        <w:lastRenderedPageBreak/>
        <w:t>Data Source</w:t>
      </w:r>
    </w:p>
    <w:p w14:paraId="44BDFD35" w14:textId="77777777" w:rsidR="00E122BF" w:rsidRDefault="008A1AAD">
      <w:pPr>
        <w:pStyle w:val="FirstParagraph"/>
      </w:pPr>
      <w:r>
        <w:t>The SPI framework is designed to accommodate a wide range of data sources, including both objective measurements and subjective evaluations. This flexibility enables the framework to be applied to diverse contexts and applications, ranging from urban soundscapes to natural environments, public spaces, and indoor settings.</w:t>
      </w:r>
    </w:p>
    <w:p w14:paraId="44BDFD36" w14:textId="77777777" w:rsidR="00E122BF" w:rsidRDefault="008A1AAD">
      <w:pPr>
        <w:pStyle w:val="Heading2"/>
      </w:pPr>
      <w:bookmarkStart w:id="113" w:name="applying-a-bespoke-spi"/>
      <w:bookmarkEnd w:id="112"/>
      <w:r>
        <w:t>Applying a Bespoke SPI</w:t>
      </w:r>
    </w:p>
    <w:p w14:paraId="44BDFD37" w14:textId="77777777" w:rsidR="00E122BF" w:rsidRDefault="008A1AAD">
      <w:pPr>
        <w:pStyle w:val="Heading1"/>
      </w:pPr>
      <w:bookmarkStart w:id="114" w:name="conclusion"/>
      <w:bookmarkEnd w:id="111"/>
      <w:bookmarkEnd w:id="113"/>
      <w:r>
        <w:t>Conclusion</w:t>
      </w:r>
    </w:p>
    <w:p w14:paraId="44BDFD38" w14:textId="77777777" w:rsidR="00E122BF" w:rsidRDefault="008A1AAD">
      <w:pPr>
        <w:pStyle w:val="FirstParagraph"/>
      </w:pPr>
      <w:r>
        <w:t>The introduction of bespoke and archetypal context-dependent Soundscape Perception Indices (SPIs) represents a significant advancement in the field of soundscape research and application. By providing a unified framework for defining these indices, a more comprehensive and efficient approach to quantifying and comparing soundscape quality across diverse contexts is enabled.</w:t>
      </w:r>
    </w:p>
    <w:p w14:paraId="44BDFD39" w14:textId="77777777" w:rsidR="00E122BF" w:rsidRDefault="008A1AAD">
      <w:pPr>
        <w:pStyle w:val="BodyText"/>
      </w:pPr>
      <w:r>
        <w:t>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archetypal targets for benchmarking, this framework empowers stakeholders and decision-makers to make informed choices and prioritize soundscape im</w:t>
      </w:r>
      <w:r>
        <w:t>provements aligned with their unique objectives and constraints.</w:t>
      </w:r>
    </w:p>
    <w:p w14:paraId="44BDFD3A" w14:textId="77777777" w:rsidR="00E122BF" w:rsidRDefault="008A1AAD">
      <w:pPr>
        <w:pStyle w:val="BodyText"/>
      </w:pPr>
      <w:r>
        <w:t>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w:t>
      </w:r>
    </w:p>
    <w:p w14:paraId="44BDFD3B" w14:textId="77777777" w:rsidR="00E122BF" w:rsidRDefault="008A1AAD">
      <w:pPr>
        <w:pStyle w:val="BodyText"/>
      </w:pPr>
      <w:r>
        <w:t xml:space="preserve">The case study presented in this article, focused on defining a typology-based SPI for public spaces, demonstrates the practical applicability of the framework and highlights its potential for enabling more effective and context-sensitive soundscape management strategies. By leveraging data from the International Soundscape Database (ISD) and the SSID Protocol, archetypal targets for various public space typologies were defined, and the corresponding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type</m:t>
            </m:r>
          </m:sub>
        </m:sSub>
      </m:oMath>
      <w:r>
        <w:t xml:space="preserve"> values were calculated, providing a quantitative measure of soundscape quality that can inform decision-making processes and guide interventions.</w:t>
      </w:r>
    </w:p>
    <w:p w14:paraId="44BDFD3C" w14:textId="77777777" w:rsidR="00E122BF" w:rsidRDefault="008A1AAD">
      <w:pPr>
        <w:pStyle w:val="BodyText"/>
      </w:pPr>
      <w:r>
        <w:t>As the SPI framework continues to be explored and refined, future research should focus on validating and expanding the range of archetypal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w:t>
      </w:r>
    </w:p>
    <w:p w14:paraId="44BDFD3D" w14:textId="77777777" w:rsidR="00E122BF" w:rsidRDefault="008A1AAD">
      <w:pPr>
        <w:pStyle w:val="BodyText"/>
      </w:pPr>
      <w:r>
        <w:lastRenderedPageBreak/>
        <w:t>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 Collaboration with stakeholders, end-users, and experts from various domains will be crucial in ensuring the framework’s relevance and applicability across a wide range of contexts.</w:t>
      </w:r>
    </w:p>
    <w:p w14:paraId="44BDFD3E" w14:textId="77777777" w:rsidR="00E122BF" w:rsidRDefault="008A1AAD">
      <w:pPr>
        <w:pStyle w:val="BodyText"/>
      </w:pPr>
      <w:r>
        <w:t>Furthermore, the development of standardized data collection protocols and the establishment of comprehensive soundscape databases will be essential for the widespread adoption and effective implementation of the SPI framework. Initiatives focused on promoting data sharing, interoperability, and open access to soundscape data can significantly facilitate the creation and validation of new indices, fostering a more collaborative and data-driven approach to soundscape research and management.</w:t>
      </w:r>
    </w:p>
    <w:p w14:paraId="44BDFD3F" w14:textId="77777777" w:rsidR="00E122BF" w:rsidRDefault="008A1AAD">
      <w:pPr>
        <w:pStyle w:val="BodyText"/>
      </w:pPr>
      <w:r>
        <w:t>Ultimately, the introduction of bespoke and archetypal context-dependent Soundscape Perception Indices represents a significant stride towards a more holistic and nuanced understanding of our acoustic environments, paving the way for more informed decision-making and enhancing the overall quality of life in our built and natural environments. By empowering stakeholders with the ability to quantify and compare soundscape quality, new avenues are unlocked for targeted interventions, strategic planning, and th</w:t>
      </w:r>
      <w:r>
        <w:t>e creation of soundscapes that are not only acoustically optimal but also deeply resonant with the diverse needs and perceptions of individuals and communities.</w:t>
      </w:r>
    </w:p>
    <w:p w14:paraId="44BDFD40" w14:textId="77777777" w:rsidR="00E122BF" w:rsidRDefault="008A1AAD">
      <w:pPr>
        <w:pStyle w:val="Heading1"/>
      </w:pPr>
      <w:bookmarkStart w:id="115" w:name="references"/>
      <w:bookmarkEnd w:id="114"/>
      <w:r>
        <w:t>References</w:t>
      </w:r>
    </w:p>
    <w:p w14:paraId="44BDFD41" w14:textId="77777777" w:rsidR="00E122BF" w:rsidRDefault="008A1AAD">
      <w:pPr>
        <w:pStyle w:val="Bibliography"/>
      </w:pPr>
      <w:bookmarkStart w:id="116" w:name="ref-Aletta2015Soundscape"/>
      <w:bookmarkStart w:id="117" w:name="refs"/>
      <w:r>
        <w:t xml:space="preserve">Aletta, Francesco, and Jian Kang. 2015. “Soundscape approach integrating noise mapping techniques: a case study in Brighton, UK.” </w:t>
      </w:r>
      <w:r>
        <w:rPr>
          <w:i/>
          <w:iCs/>
        </w:rPr>
        <w:t>Noise Mapping</w:t>
      </w:r>
      <w:r>
        <w:t xml:space="preserve"> 2 (1): 1–12. </w:t>
      </w:r>
      <w:hyperlink r:id="rId12">
        <w:r>
          <w:rPr>
            <w:rStyle w:val="Hyperlink"/>
          </w:rPr>
          <w:t>https://doi.org/10.1515/noise-2015-0001</w:t>
        </w:r>
      </w:hyperlink>
      <w:r>
        <w:t>.</w:t>
      </w:r>
    </w:p>
    <w:p w14:paraId="44BDFD42" w14:textId="77777777" w:rsidR="00E122BF" w:rsidRDefault="008A1AAD">
      <w:pPr>
        <w:pStyle w:val="Bibliography"/>
      </w:pPr>
      <w:bookmarkStart w:id="118" w:name="ref-Aletta2016Soundscape"/>
      <w:bookmarkEnd w:id="116"/>
      <w:r>
        <w:t xml:space="preserve">Aletta, Francesco, Jian Kang, and Östen Axelsson. 2016. “Soundscape descriptors and a conceptual framework for developing predictive soundscape models.” </w:t>
      </w:r>
      <w:r>
        <w:rPr>
          <w:i/>
          <w:iCs/>
        </w:rPr>
        <w:t>Landscape and Urban Planning</w:t>
      </w:r>
      <w:r>
        <w:t xml:space="preserve"> 149 (July): 65–74. </w:t>
      </w:r>
      <w:hyperlink r:id="rId13">
        <w:r>
          <w:rPr>
            <w:rStyle w:val="Hyperlink"/>
          </w:rPr>
          <w:t>https://doi.org/10.1016/j.landurbplan.2016.02.001</w:t>
        </w:r>
      </w:hyperlink>
      <w:r>
        <w:t>.</w:t>
      </w:r>
    </w:p>
    <w:p w14:paraId="44BDFD43" w14:textId="77777777" w:rsidR="00E122BF" w:rsidRDefault="008A1AAD">
      <w:pPr>
        <w:pStyle w:val="Bibliography"/>
      </w:pPr>
      <w:bookmarkStart w:id="119" w:name="ref-Aletta2023Adoption"/>
      <w:bookmarkEnd w:id="118"/>
      <w:r>
        <w:t xml:space="preserve">Aletta, Francesco, and Simone Torresin. 2023. “Adoption of ISO/TS 12913-2:2018 Protocols for Data Collection from Individuals in Soundscape Studies: An Overview of the Literature.” </w:t>
      </w:r>
      <w:r>
        <w:rPr>
          <w:i/>
          <w:iCs/>
        </w:rPr>
        <w:t>Current Pollution Reports</w:t>
      </w:r>
      <w:r>
        <w:t xml:space="preserve">, October. </w:t>
      </w:r>
      <w:hyperlink r:id="rId14">
        <w:r>
          <w:rPr>
            <w:rStyle w:val="Hyperlink"/>
          </w:rPr>
          <w:t>https://doi.org/10.1007/s40726-023-00283-6</w:t>
        </w:r>
      </w:hyperlink>
      <w:r>
        <w:t>.</w:t>
      </w:r>
    </w:p>
    <w:p w14:paraId="44BDFD44" w14:textId="77777777" w:rsidR="00E122BF" w:rsidRDefault="008A1AAD">
      <w:pPr>
        <w:pStyle w:val="Bibliography"/>
      </w:pPr>
      <w:bookmarkStart w:id="120" w:name="ref-Axelsson2015How"/>
      <w:bookmarkEnd w:id="119"/>
      <w:r>
        <w:t xml:space="preserve">Axelsson, Östen. 2015. “How to Measure Soundscape Quality.” In </w:t>
      </w:r>
      <w:r>
        <w:rPr>
          <w:i/>
          <w:iCs/>
        </w:rPr>
        <w:t>Proceedings of Euronoise 2015 :</w:t>
      </w:r>
      <w:r>
        <w:t>, 1477–81. Stockholm University, Perception; psychophysics; Nederlands Akoestisch Genootschap; ABAV - Belgian Acoustical Society.</w:t>
      </w:r>
    </w:p>
    <w:p w14:paraId="44BDFD45" w14:textId="77777777" w:rsidR="00E122BF" w:rsidRDefault="008A1AAD">
      <w:pPr>
        <w:pStyle w:val="Bibliography"/>
      </w:pPr>
      <w:bookmarkStart w:id="121" w:name="ref-Axelsson2010principal"/>
      <w:bookmarkEnd w:id="120"/>
      <w:r>
        <w:t xml:space="preserve">Axelsson, Östen, Mats E. Nilsson, and Birgitta Berglund. 2010. “A principal components model of soundscape perception.” </w:t>
      </w:r>
      <w:r>
        <w:rPr>
          <w:i/>
          <w:iCs/>
        </w:rPr>
        <w:t>The Journal of the Acoustical Society of America</w:t>
      </w:r>
      <w:r>
        <w:t xml:space="preserve"> 128 (5): 2836–46. </w:t>
      </w:r>
      <w:hyperlink r:id="rId15">
        <w:r>
          <w:rPr>
            <w:rStyle w:val="Hyperlink"/>
          </w:rPr>
          <w:t>https://doi.org/10.1121/1.3493436</w:t>
        </w:r>
      </w:hyperlink>
      <w:r>
        <w:t>.</w:t>
      </w:r>
    </w:p>
    <w:p w14:paraId="44BDFD46" w14:textId="77777777" w:rsidR="00E122BF" w:rsidRDefault="008A1AAD">
      <w:pPr>
        <w:pStyle w:val="Bibliography"/>
      </w:pPr>
      <w:bookmarkStart w:id="122" w:name="ref-Axelsson2012Swedish"/>
      <w:bookmarkEnd w:id="121"/>
      <w:r>
        <w:lastRenderedPageBreak/>
        <w:t xml:space="preserve">Axelsson, Östen, Mats E. Nilsson, and Birgitta Berglund. 2012. “The Swedish Soundscape-Quality Protocol.” In </w:t>
      </w:r>
      <w:r>
        <w:rPr>
          <w:i/>
          <w:iCs/>
        </w:rPr>
        <w:t>The Journal of the Acoustical Society of America</w:t>
      </w:r>
      <w:r>
        <w:t xml:space="preserve">, 131:3476–76. 4. Acoustical Society of America (ASA). </w:t>
      </w:r>
      <w:hyperlink r:id="rId16">
        <w:r>
          <w:rPr>
            <w:rStyle w:val="Hyperlink"/>
          </w:rPr>
          <w:t>https://doi.org/10.1121/1.4709112</w:t>
        </w:r>
      </w:hyperlink>
      <w:r>
        <w:t>.</w:t>
      </w:r>
    </w:p>
    <w:p w14:paraId="44BDFD47" w14:textId="77777777" w:rsidR="00E122BF" w:rsidRDefault="008A1AAD">
      <w:pPr>
        <w:pStyle w:val="Bibliography"/>
      </w:pPr>
      <w:bookmarkStart w:id="123" w:name="ref-Azzalini2021R"/>
      <w:bookmarkEnd w:id="122"/>
      <w:r>
        <w:t xml:space="preserve">Azzalini, A. 2021. “The R package sn: The Skew-Normal and Related Distributions such as the Skew-t and the SUN.” Università degli Studi di Padova, Italia. </w:t>
      </w:r>
      <w:hyperlink r:id="rId17">
        <w:r>
          <w:rPr>
            <w:rStyle w:val="Hyperlink"/>
          </w:rPr>
          <w:t>https://cran.r-project.org/package=sn</w:t>
        </w:r>
      </w:hyperlink>
      <w:r>
        <w:t>.</w:t>
      </w:r>
    </w:p>
    <w:p w14:paraId="44BDFD48" w14:textId="77777777" w:rsidR="00E122BF" w:rsidRDefault="008A1AAD">
      <w:pPr>
        <w:pStyle w:val="Bibliography"/>
      </w:pPr>
      <w:bookmarkStart w:id="124" w:name="ref-Azzalini1999Statistical"/>
      <w:bookmarkEnd w:id="123"/>
      <w:r>
        <w:t xml:space="preserve">Azzalini, A., and A. Capitanio. 1999. “Statistical Applications of the Multivariate Skew Normal Distribution.” </w:t>
      </w:r>
      <w:r>
        <w:rPr>
          <w:i/>
          <w:iCs/>
        </w:rPr>
        <w:t>Journal of the Royal Statistical Society Series B: Statistical Methodology</w:t>
      </w:r>
      <w:r>
        <w:t xml:space="preserve"> 61 (3): 579–602. </w:t>
      </w:r>
      <w:hyperlink r:id="rId18">
        <w:r>
          <w:rPr>
            <w:rStyle w:val="Hyperlink"/>
          </w:rPr>
          <w:t>https://doi.org/10.1111/1467-9868.00194</w:t>
        </w:r>
      </w:hyperlink>
      <w:r>
        <w:t>.</w:t>
      </w:r>
    </w:p>
    <w:p w14:paraId="44BDFD49" w14:textId="77777777" w:rsidR="00E122BF" w:rsidRDefault="008A1AAD">
      <w:pPr>
        <w:pStyle w:val="Bibliography"/>
      </w:pPr>
      <w:bookmarkStart w:id="125" w:name="ref-Azzalini2005Skew"/>
      <w:bookmarkEnd w:id="124"/>
      <w:r>
        <w:t xml:space="preserve">Azzalini, Adelchi. 2005. “The Skew-Normal Distribution and Related Multivariate Families.” </w:t>
      </w:r>
      <w:r>
        <w:rPr>
          <w:i/>
          <w:iCs/>
        </w:rPr>
        <w:t>Scandinavian Journal of Statistics</w:t>
      </w:r>
      <w:r>
        <w:t xml:space="preserve"> 32 (2): 159–88. </w:t>
      </w:r>
      <w:hyperlink r:id="rId19">
        <w:r>
          <w:rPr>
            <w:rStyle w:val="Hyperlink"/>
          </w:rPr>
          <w:t>https://doi.org/10.1111/j.1467-9469.2005.00426.x</w:t>
        </w:r>
      </w:hyperlink>
      <w:r>
        <w:t>.</w:t>
      </w:r>
    </w:p>
    <w:p w14:paraId="44BDFD4A" w14:textId="77777777" w:rsidR="00E122BF" w:rsidRDefault="008A1AAD">
      <w:pPr>
        <w:pStyle w:val="Bibliography"/>
      </w:pPr>
      <w:bookmarkStart w:id="126" w:name="ref-Azzalini2016How"/>
      <w:bookmarkEnd w:id="125"/>
      <w:r>
        <w:t xml:space="preserve">———. 2016. “How to Sample from the SN and Related Distributions When We Want to Fix Skewness and Other Cumulants.” February 12, 2016. </w:t>
      </w:r>
      <w:hyperlink r:id="rId20">
        <w:r>
          <w:rPr>
            <w:rStyle w:val="Hyperlink"/>
          </w:rPr>
          <w:t>http://azzalini.stat.unipd.it/SN/how_to_sample.pdf</w:t>
        </w:r>
      </w:hyperlink>
      <w:r>
        <w:t>.</w:t>
      </w:r>
    </w:p>
    <w:p w14:paraId="44BDFD4B" w14:textId="77777777" w:rsidR="00E122BF" w:rsidRDefault="008A1AAD">
      <w:pPr>
        <w:pStyle w:val="Bibliography"/>
      </w:pPr>
      <w:bookmarkStart w:id="127" w:name="ref-Azzalini1996Multivariate"/>
      <w:bookmarkEnd w:id="126"/>
      <w:r>
        <w:t xml:space="preserve">Azzalini, A., and A. Dalla Valle. 1996. “The Multivariate Skew-Normal Distribution.” </w:t>
      </w:r>
      <w:r>
        <w:rPr>
          <w:i/>
          <w:iCs/>
        </w:rPr>
        <w:t>Biometrika</w:t>
      </w:r>
      <w:r>
        <w:t xml:space="preserve"> 83 (4): 715–26. </w:t>
      </w:r>
      <w:hyperlink r:id="rId21">
        <w:r>
          <w:rPr>
            <w:rStyle w:val="Hyperlink"/>
          </w:rPr>
          <w:t>http://www.jstor.org/stable/2337278</w:t>
        </w:r>
      </w:hyperlink>
      <w:r>
        <w:t>.</w:t>
      </w:r>
    </w:p>
    <w:p w14:paraId="44BDFD4C" w14:textId="77777777" w:rsidR="00E122BF" w:rsidRDefault="008A1AAD">
      <w:pPr>
        <w:pStyle w:val="Bibliography"/>
      </w:pPr>
      <w:bookmarkStart w:id="128" w:name="ref-Berglund1999Guidelines"/>
      <w:bookmarkEnd w:id="127"/>
      <w:r>
        <w:t>Berglund, Birgitta, Thomas Lindvall, and Dietrich H. Schwela. 1999. “Guidelines for Community Noise.” Research report. World Health Organization; World Health Organization, Geneva.</w:t>
      </w:r>
    </w:p>
    <w:p w14:paraId="44BDFD4D" w14:textId="77777777" w:rsidR="00E122BF" w:rsidRDefault="008A1AAD">
      <w:pPr>
        <w:pStyle w:val="Bibliography"/>
      </w:pPr>
      <w:bookmarkStart w:id="129" w:name="ref-Blauert1997Sound"/>
      <w:bookmarkEnd w:id="128"/>
      <w:r>
        <w:t xml:space="preserve">Blauert, Jens, and Ute Jekosch. 1997. “Sound-Quality Evaluation a Multi-Layered Problem.” </w:t>
      </w:r>
      <w:r>
        <w:rPr>
          <w:i/>
          <w:iCs/>
        </w:rPr>
        <w:t>Acta Acustica United with Acustica</w:t>
      </w:r>
      <w:r>
        <w:t xml:space="preserve"> 83 (5): 747–53. </w:t>
      </w:r>
      <w:hyperlink r:id="rId22">
        <w:r>
          <w:rPr>
            <w:rStyle w:val="Hyperlink"/>
          </w:rPr>
          <w:t>https://www.ingentaconnect.com/content/dav/aaua/1997/00000083/00000005/art00005</w:t>
        </w:r>
      </w:hyperlink>
      <w:r>
        <w:t>.</w:t>
      </w:r>
    </w:p>
    <w:p w14:paraId="44BDFD4E" w14:textId="77777777" w:rsidR="00E122BF" w:rsidRDefault="008A1AAD">
      <w:pPr>
        <w:pStyle w:val="Bibliography"/>
      </w:pPr>
      <w:bookmarkStart w:id="130" w:name="ref-Chakravati1967Handbook"/>
      <w:bookmarkEnd w:id="129"/>
      <w:r>
        <w:t xml:space="preserve">Chakravati, Laha, and Roy. 1967. </w:t>
      </w:r>
      <w:r>
        <w:rPr>
          <w:i/>
          <w:iCs/>
        </w:rPr>
        <w:t>Handbook of Methods of Applied Statistics</w:t>
      </w:r>
      <w:r>
        <w:t>. Vol. 1. John Wiley; Sons.</w:t>
      </w:r>
    </w:p>
    <w:p w14:paraId="44BDFD4F" w14:textId="77777777" w:rsidR="00E122BF" w:rsidRDefault="008A1AAD">
      <w:pPr>
        <w:pStyle w:val="Bibliography"/>
      </w:pPr>
      <w:bookmarkStart w:id="131" w:name="ref-Chen2023Developing"/>
      <w:bookmarkEnd w:id="130"/>
      <w:r>
        <w:t xml:space="preserve">Chen, Xiaochao, Francesco Aletta, Cleopatra Moshona, Helen Henze, Andrew Mitchell, Tin Oberman, Huan Tong, Andre Fiebig, Jian Kang, and Brigitte Schulte-Fortkamp. 2023. “Developing a Taxonomy of Soundscape Design from Real-World Examples.” In </w:t>
      </w:r>
      <w:r>
        <w:rPr>
          <w:i/>
          <w:iCs/>
        </w:rPr>
        <w:t>184th Meeting of the Acoustical Society of America</w:t>
      </w:r>
      <w:r>
        <w:t xml:space="preserve">, 153:A232–32. 3_supplement. Chicago: Acoustical Society of America. </w:t>
      </w:r>
      <w:hyperlink r:id="rId23">
        <w:r>
          <w:rPr>
            <w:rStyle w:val="Hyperlink"/>
          </w:rPr>
          <w:t>https://doi.org/10.1121/10.0018743</w:t>
        </w:r>
      </w:hyperlink>
      <w:r>
        <w:t>.</w:t>
      </w:r>
    </w:p>
    <w:p w14:paraId="44BDFD50" w14:textId="77777777" w:rsidR="00E122BF" w:rsidRDefault="008A1AAD">
      <w:pPr>
        <w:pStyle w:val="Bibliography"/>
      </w:pPr>
      <w:bookmarkStart w:id="132" w:name="ref-Deb2014Evolutionary"/>
      <w:bookmarkEnd w:id="131"/>
      <w:r>
        <w:t xml:space="preserve">Deb, Kalyanmoy, and Himanshu Jain. 2014. “An Evolutionary Many-Objective Optimization Algorithm Using Reference-Point-Based Nondominated Sorting Approach, Part i: Solving Problems with Box Constraints.” </w:t>
      </w:r>
      <w:r>
        <w:rPr>
          <w:i/>
          <w:iCs/>
        </w:rPr>
        <w:t>IEEE Transactions on Evolutionary Computation</w:t>
      </w:r>
      <w:r>
        <w:t xml:space="preserve"> 18 (4): 577–601. </w:t>
      </w:r>
      <w:hyperlink r:id="rId24">
        <w:r>
          <w:rPr>
            <w:rStyle w:val="Hyperlink"/>
          </w:rPr>
          <w:t>https://doi.org/10.1109/tevc.2013.2281535</w:t>
        </w:r>
      </w:hyperlink>
      <w:r>
        <w:t>.</w:t>
      </w:r>
    </w:p>
    <w:p w14:paraId="44BDFD51" w14:textId="77777777" w:rsidR="00E122BF" w:rsidRDefault="008A1AAD">
      <w:pPr>
        <w:pStyle w:val="Bibliography"/>
      </w:pPr>
      <w:bookmarkStart w:id="133" w:name="ref-EuropeanUnion2002Directive"/>
      <w:bookmarkEnd w:id="132"/>
      <w:r>
        <w:t xml:space="preserve">European Union. 2002. </w:t>
      </w:r>
      <w:r>
        <w:rPr>
          <w:i/>
          <w:iCs/>
        </w:rPr>
        <w:t>Directive 2002/49/EC of the European Parliament and of the Council of 25 June 2002 relating to the assessment and management of environmental noise</w:t>
      </w:r>
      <w:r>
        <w:t>.</w:t>
      </w:r>
    </w:p>
    <w:p w14:paraId="44BDFD52" w14:textId="77777777" w:rsidR="00E122BF" w:rsidRDefault="008A1AAD">
      <w:pPr>
        <w:pStyle w:val="Bibliography"/>
      </w:pPr>
      <w:bookmarkStart w:id="134" w:name="ref-Fasano1987multidimensional"/>
      <w:bookmarkEnd w:id="133"/>
      <w:r>
        <w:lastRenderedPageBreak/>
        <w:t xml:space="preserve">Fasano, G., and A. Franceschini. 1987. “A Multidimensional Version of the Kolmogorov–Smirnov Test.” </w:t>
      </w:r>
      <w:r>
        <w:rPr>
          <w:i/>
          <w:iCs/>
        </w:rPr>
        <w:t>Monthly Notices of the Royal Astronomical Society</w:t>
      </w:r>
      <w:r>
        <w:t xml:space="preserve"> 225 (1): 155–70. </w:t>
      </w:r>
      <w:hyperlink r:id="rId25">
        <w:r>
          <w:rPr>
            <w:rStyle w:val="Hyperlink"/>
          </w:rPr>
          <w:t>https://doi.org/10.1093/mnras/225.1.155</w:t>
        </w:r>
      </w:hyperlink>
      <w:r>
        <w:t>.</w:t>
      </w:r>
    </w:p>
    <w:p w14:paraId="44BDFD53" w14:textId="77777777" w:rsidR="00E122BF" w:rsidRDefault="008A1AAD">
      <w:pPr>
        <w:pStyle w:val="Bibliography"/>
      </w:pPr>
      <w:bookmarkStart w:id="135" w:name="ref-Fastl2006Psychoacoustic"/>
      <w:bookmarkEnd w:id="134"/>
      <w:r>
        <w:t xml:space="preserve">Fastl, Hugo. 2006. “Psychoacoustic Basis of Sound Quality Evaluation and Sound Engineering.” In </w:t>
      </w:r>
      <w:r>
        <w:rPr>
          <w:i/>
          <w:iCs/>
        </w:rPr>
        <w:t>The Thirteenth International Congress on Sound and Vibration</w:t>
      </w:r>
      <w:r>
        <w:t>. Vienna.</w:t>
      </w:r>
    </w:p>
    <w:p w14:paraId="44BDFD54" w14:textId="77777777" w:rsidR="00E122BF" w:rsidRDefault="008A1AAD">
      <w:pPr>
        <w:pStyle w:val="Bibliography"/>
      </w:pPr>
      <w:bookmarkStart w:id="136" w:name="ref-Fiebig2018Does"/>
      <w:bookmarkEnd w:id="135"/>
      <w:r>
        <w:t xml:space="preserve">Fiebig, André. 2018. “Does it make a difference to have soundscape standards ?” </w:t>
      </w:r>
      <w:r>
        <w:rPr>
          <w:i/>
          <w:iCs/>
        </w:rPr>
        <w:t>Proceedings - Euronoise 2018</w:t>
      </w:r>
      <w:r>
        <w:t xml:space="preserve">, no. June (June): 6. </w:t>
      </w:r>
      <w:hyperlink r:id="rId26">
        <w:r>
          <w:rPr>
            <w:rStyle w:val="Hyperlink"/>
          </w:rPr>
          <w:t>https://www.euronoise2018.eu/docs/papers/482_Euronoise2018.pdf</w:t>
        </w:r>
      </w:hyperlink>
      <w:r>
        <w:t>.</w:t>
      </w:r>
    </w:p>
    <w:p w14:paraId="44BDFD55" w14:textId="77777777" w:rsidR="00E122BF" w:rsidRDefault="008A1AAD">
      <w:pPr>
        <w:pStyle w:val="Bibliography"/>
      </w:pPr>
      <w:bookmarkStart w:id="137" w:name="ref-Fletcher1933Loudness"/>
      <w:bookmarkEnd w:id="136"/>
      <w:r>
        <w:t xml:space="preserve">Fletcher, Harvey, and W. A. Munson. 1933. “Loudness, Its Definition, Measurement and Calculation*.” </w:t>
      </w:r>
      <w:r>
        <w:rPr>
          <w:i/>
          <w:iCs/>
        </w:rPr>
        <w:t>Bell System Technical Journal</w:t>
      </w:r>
      <w:r>
        <w:t xml:space="preserve"> 12 (4): 377–430. </w:t>
      </w:r>
      <w:hyperlink r:id="rId27">
        <w:r>
          <w:rPr>
            <w:rStyle w:val="Hyperlink"/>
          </w:rPr>
          <w:t>https://doi.org/10.1002/j.1538-7305.1933.tb00403.x</w:t>
        </w:r>
      </w:hyperlink>
      <w:r>
        <w:t>.</w:t>
      </w:r>
    </w:p>
    <w:p w14:paraId="44BDFD56" w14:textId="77777777" w:rsidR="00E122BF" w:rsidRDefault="008A1AAD">
      <w:pPr>
        <w:pStyle w:val="Bibliography"/>
      </w:pPr>
      <w:bookmarkStart w:id="138" w:name="ref-Guski1997Psychological"/>
      <w:bookmarkEnd w:id="137"/>
      <w:r>
        <w:t xml:space="preserve">Guski, Rainer. 1997. “Psychological Methods for Evaluating Sound Quality and Assessing Acoustic Information.” </w:t>
      </w:r>
      <w:r>
        <w:rPr>
          <w:i/>
          <w:iCs/>
        </w:rPr>
        <w:t>Acta Acustica United with Acustica</w:t>
      </w:r>
      <w:r>
        <w:t xml:space="preserve"> 83 (5): 765–74. </w:t>
      </w:r>
      <w:hyperlink r:id="rId28">
        <w:r>
          <w:rPr>
            <w:rStyle w:val="Hyperlink"/>
          </w:rPr>
          <w:t>https://www.ingentaconnect.com/content/dav/aaua/1997/00000083/00000005/art00007</w:t>
        </w:r>
      </w:hyperlink>
      <w:r>
        <w:t>.</w:t>
      </w:r>
    </w:p>
    <w:p w14:paraId="44BDFD57" w14:textId="77777777" w:rsidR="00E122BF" w:rsidRDefault="008A1AAD">
      <w:pPr>
        <w:pStyle w:val="Bibliography"/>
      </w:pPr>
      <w:bookmarkStart w:id="139" w:name="ref-Hellman1987Why"/>
      <w:bookmarkEnd w:id="138"/>
      <w:r>
        <w:t xml:space="preserve">Hellman, Rhona, and Eberhard Zwicker. 1987. “Why Can a Decrease in dB(a) Produce an Increase in Loudness?” </w:t>
      </w:r>
      <w:r>
        <w:rPr>
          <w:i/>
          <w:iCs/>
        </w:rPr>
        <w:t>The Journal of the Acoustical Society of America</w:t>
      </w:r>
      <w:r>
        <w:t xml:space="preserve"> 82 (5): 1700–1705. </w:t>
      </w:r>
      <w:hyperlink r:id="rId29">
        <w:r>
          <w:rPr>
            <w:rStyle w:val="Hyperlink"/>
          </w:rPr>
          <w:t>https://doi.org/10.1121/1.395162</w:t>
        </w:r>
      </w:hyperlink>
      <w:r>
        <w:t>.</w:t>
      </w:r>
    </w:p>
    <w:p w14:paraId="44BDFD58" w14:textId="77777777" w:rsidR="00E122BF" w:rsidRDefault="008A1AAD">
      <w:pPr>
        <w:pStyle w:val="Bibliography"/>
      </w:pPr>
      <w:bookmarkStart w:id="140" w:name="ref-ISO12913Part2"/>
      <w:bookmarkEnd w:id="139"/>
      <w:r>
        <w:t>ISO/TS 12913-2:2018. 2018. “Acoustics – Soundscape – Part 2: Data Collection and Reporting Requirements.”</w:t>
      </w:r>
    </w:p>
    <w:p w14:paraId="44BDFD59" w14:textId="77777777" w:rsidR="00E122BF" w:rsidRDefault="008A1AAD">
      <w:pPr>
        <w:pStyle w:val="Bibliography"/>
      </w:pPr>
      <w:bookmarkStart w:id="141" w:name="ref-Kang2006Urban"/>
      <w:bookmarkEnd w:id="140"/>
      <w:r>
        <w:t xml:space="preserve">Kang, Jian. 2006. </w:t>
      </w:r>
      <w:r>
        <w:rPr>
          <w:i/>
          <w:iCs/>
        </w:rPr>
        <w:t>Urban Sound Environment</w:t>
      </w:r>
      <w:r>
        <w:t xml:space="preserve">. CRC Press. </w:t>
      </w:r>
      <w:hyperlink r:id="rId30">
        <w:r>
          <w:rPr>
            <w:rStyle w:val="Hyperlink"/>
          </w:rPr>
          <w:t>https://doi.org/10.1201/9781482265613</w:t>
        </w:r>
      </w:hyperlink>
      <w:r>
        <w:t>.</w:t>
      </w:r>
    </w:p>
    <w:p w14:paraId="44BDFD5A" w14:textId="77777777" w:rsidR="00E122BF" w:rsidRDefault="008A1AAD">
      <w:pPr>
        <w:pStyle w:val="Bibliography"/>
      </w:pPr>
      <w:bookmarkStart w:id="142" w:name="ref-Kang2018Impact"/>
      <w:bookmarkEnd w:id="141"/>
      <w:r>
        <w:t xml:space="preserve">Kang, Jian, and Francesco Aletta. 2018. “The Impact and Outreach of Soundscape Research.” </w:t>
      </w:r>
      <w:r>
        <w:rPr>
          <w:i/>
          <w:iCs/>
        </w:rPr>
        <w:t>Environments</w:t>
      </w:r>
      <w:r>
        <w:t xml:space="preserve"> 5 (5): 58. </w:t>
      </w:r>
      <w:hyperlink r:id="rId31">
        <w:r>
          <w:rPr>
            <w:rStyle w:val="Hyperlink"/>
          </w:rPr>
          <w:t>https://doi.org/10.3390/environments5050058</w:t>
        </w:r>
      </w:hyperlink>
      <w:r>
        <w:t>.</w:t>
      </w:r>
    </w:p>
    <w:p w14:paraId="44BDFD5B" w14:textId="77777777" w:rsidR="00E122BF" w:rsidRDefault="008A1AAD">
      <w:pPr>
        <w:pStyle w:val="Bibliography"/>
      </w:pPr>
      <w:bookmarkStart w:id="143" w:name="ref-Kang2019Towards"/>
      <w:bookmarkEnd w:id="142"/>
      <w:r>
        <w:t xml:space="preserve">Kang, Jian, Francesco Aletta, Tin Oberman, Mercede Erfanian, Magdalena Kachlicka, Matteo Lionello, and Andrew Mitchell. 2019. “Towards soundscape indices.” In </w:t>
      </w:r>
      <w:r>
        <w:rPr>
          <w:i/>
          <w:iCs/>
        </w:rPr>
        <w:t>Proceedings of the 23rd International Congress on Acoustics</w:t>
      </w:r>
      <w:r>
        <w:t xml:space="preserve">, integrating 4th EAA Euroregio 2019 : 9-13 September 2019:2488–95. Aachen: RWTH Aachen University. </w:t>
      </w:r>
      <w:hyperlink r:id="rId32">
        <w:r>
          <w:rPr>
            <w:rStyle w:val="Hyperlink"/>
          </w:rPr>
          <w:t>https://doi.org/10.18154/RWTH-CONV-239249</w:t>
        </w:r>
      </w:hyperlink>
      <w:r>
        <w:t>.</w:t>
      </w:r>
    </w:p>
    <w:p w14:paraId="44BDFD5C" w14:textId="77777777" w:rsidR="00E122BF" w:rsidRDefault="008A1AAD">
      <w:pPr>
        <w:pStyle w:val="Bibliography"/>
      </w:pPr>
      <w:bookmarkStart w:id="144" w:name="ref-Kang2016Soundscape"/>
      <w:bookmarkEnd w:id="143"/>
      <w:r>
        <w:t xml:space="preserve">Kang, Jian, and Brigitte Schulte-Fortkamp, eds. 2016. </w:t>
      </w:r>
      <w:r>
        <w:rPr>
          <w:i/>
          <w:iCs/>
        </w:rPr>
        <w:t>Soundscape and the Built Environment</w:t>
      </w:r>
      <w:r>
        <w:t>. Boca Raton, FL: CRC Press.</w:t>
      </w:r>
    </w:p>
    <w:p w14:paraId="44BDFD5D" w14:textId="77777777" w:rsidR="00E122BF" w:rsidRDefault="008A1AAD">
      <w:pPr>
        <w:pStyle w:val="Bibliography"/>
      </w:pPr>
      <w:bookmarkStart w:id="145" w:name="ref-Kogan2018Green"/>
      <w:bookmarkEnd w:id="144"/>
      <w:r>
        <w:t xml:space="preserve">Kogan, Pablo, Jorge P. Arenas, Fernando Bermejo, María Hinalaf, and Bruno Turra. 2018. “A Green Soundscape Index (GSI): The potential of assessing the perceived balance between natural sound and traffic noise.” </w:t>
      </w:r>
      <w:r>
        <w:rPr>
          <w:i/>
          <w:iCs/>
        </w:rPr>
        <w:t>Science of The Total Environment</w:t>
      </w:r>
      <w:r>
        <w:t xml:space="preserve"> 642 (November): 463–72. </w:t>
      </w:r>
      <w:hyperlink r:id="rId33">
        <w:r>
          <w:rPr>
            <w:rStyle w:val="Hyperlink"/>
          </w:rPr>
          <w:t>https://doi.org/10.1016/j.scitotenv.2018.06.023</w:t>
        </w:r>
      </w:hyperlink>
      <w:r>
        <w:t>.</w:t>
      </w:r>
    </w:p>
    <w:p w14:paraId="44BDFD5E" w14:textId="77777777" w:rsidR="00E122BF" w:rsidRDefault="008A1AAD">
      <w:pPr>
        <w:pStyle w:val="Bibliography"/>
      </w:pPr>
      <w:bookmarkStart w:id="146" w:name="ref-Kryter1970Effects"/>
      <w:bookmarkEnd w:id="145"/>
      <w:r>
        <w:t xml:space="preserve">Kryter, Karl D. 1970. </w:t>
      </w:r>
      <w:r>
        <w:rPr>
          <w:i/>
          <w:iCs/>
        </w:rPr>
        <w:t>The Effects of Noise on Man</w:t>
      </w:r>
      <w:r>
        <w:t>. Edited by Douglas H. K. Lee, E. Wendell Hewson, and C. Fred Gurnham. Burlington: Elsevier Science.</w:t>
      </w:r>
    </w:p>
    <w:p w14:paraId="44BDFD5F" w14:textId="77777777" w:rsidR="00E122BF" w:rsidRDefault="008A1AAD">
      <w:pPr>
        <w:pStyle w:val="Bibliography"/>
      </w:pPr>
      <w:bookmarkStart w:id="147" w:name="ref-Mitchell2023Testing"/>
      <w:bookmarkEnd w:id="146"/>
      <w:r>
        <w:lastRenderedPageBreak/>
        <w:t xml:space="preserve">Mitchell, Andrew, and Francesco Aletta. 2023. “Testing and Adjusting Soundscape Circumplex Translations.” </w:t>
      </w:r>
      <w:r>
        <w:rPr>
          <w:i/>
          <w:iCs/>
        </w:rPr>
        <w:t>OSF Preprints</w:t>
      </w:r>
      <w:r>
        <w:t xml:space="preserve">. </w:t>
      </w:r>
      <w:hyperlink r:id="rId34">
        <w:r>
          <w:rPr>
            <w:rStyle w:val="Hyperlink"/>
          </w:rPr>
          <w:t>https://doi.org/10.17605/OSF.IO/JVNA2</w:t>
        </w:r>
      </w:hyperlink>
      <w:r>
        <w:t>.</w:t>
      </w:r>
    </w:p>
    <w:p w14:paraId="44BDFD60" w14:textId="77777777" w:rsidR="00E122BF" w:rsidRDefault="008A1AAD">
      <w:pPr>
        <w:pStyle w:val="Bibliography"/>
      </w:pPr>
      <w:bookmarkStart w:id="148" w:name="ref-Mitchell2022How"/>
      <w:bookmarkEnd w:id="147"/>
      <w:r>
        <w:t xml:space="preserve">Mitchell, Andrew, Francesco Aletta, and Jian Kang. 2022. “How to Analyse and Represent Quantitative Soundscape Data.” </w:t>
      </w:r>
      <w:r>
        <w:rPr>
          <w:i/>
          <w:iCs/>
        </w:rPr>
        <w:t>JASA Express Letters</w:t>
      </w:r>
      <w:r>
        <w:t xml:space="preserve"> 2 (3): 037201. </w:t>
      </w:r>
      <w:hyperlink r:id="rId35">
        <w:r>
          <w:rPr>
            <w:rStyle w:val="Hyperlink"/>
          </w:rPr>
          <w:t>https://doi.org/10.1121/10.0009794</w:t>
        </w:r>
      </w:hyperlink>
      <w:r>
        <w:t>.</w:t>
      </w:r>
    </w:p>
    <w:p w14:paraId="44BDFD61" w14:textId="77777777" w:rsidR="00E122BF" w:rsidRDefault="008A1AAD">
      <w:pPr>
        <w:pStyle w:val="Bibliography"/>
      </w:pPr>
      <w:bookmarkStart w:id="149" w:name="ref-Mitchell2023conceptual"/>
      <w:bookmarkEnd w:id="148"/>
      <w:r>
        <w:t xml:space="preserve">Mitchell, Andrew, Francesco Aletta, Tin Oberman, Mercede Erfanian, and Jian Kang. 2023. “A Conceptual Framework for the Practical Use of Predictive Models and Soundscape Indices: Goals, Constraints, and Applications.” In </w:t>
      </w:r>
      <w:r>
        <w:rPr>
          <w:i/>
          <w:iCs/>
        </w:rPr>
        <w:t>INTER-NOISE 2023 Conference</w:t>
      </w:r>
      <w:r>
        <w:t>. Chiba, Greater Tokyo.</w:t>
      </w:r>
    </w:p>
    <w:p w14:paraId="44BDFD62" w14:textId="77777777" w:rsidR="00E122BF" w:rsidRDefault="008A1AAD">
      <w:pPr>
        <w:pStyle w:val="Bibliography"/>
      </w:pPr>
      <w:bookmarkStart w:id="150" w:name="ref-Mitchell2024International"/>
      <w:bookmarkEnd w:id="149"/>
      <w:r>
        <w:t xml:space="preserve">Mitchell, Andrew, Tin Oberman, Francesco Aletta, Mercede Erfanian, Magdalena Kachlicka, Matteo Lionello, Xiang Fang, and Jian Kang. 2024. “The International Soundscape Database: An integrated multimedia database of urban soundscape surveys – questionnaires with acoustical and contextual information.” Zenodo. </w:t>
      </w:r>
      <w:hyperlink r:id="rId36">
        <w:r>
          <w:rPr>
            <w:rStyle w:val="Hyperlink"/>
          </w:rPr>
          <w:t>https://doi.org/10.5281/zenodo.10672568</w:t>
        </w:r>
      </w:hyperlink>
      <w:r>
        <w:t>.</w:t>
      </w:r>
    </w:p>
    <w:p w14:paraId="44BDFD63" w14:textId="77777777" w:rsidR="00E122BF" w:rsidRDefault="008A1AAD">
      <w:pPr>
        <w:pStyle w:val="Bibliography"/>
      </w:pPr>
      <w:bookmarkStart w:id="151" w:name="ref-Mitchell2020Soundscape"/>
      <w:bookmarkEnd w:id="150"/>
      <w:r>
        <w:t xml:space="preserve">Mitchell, Andrew, Tin Oberman, Francesco Aletta, Mercede Erfanian, Magdalena Kachlicka, Matteo Lionello, and Jian Kang. 2020. “The Soundscape Indices (SSID) Protocol: A Method for Urban Soundscape Surveys–Questionnaires with Acoustical and Contextual Information.” </w:t>
      </w:r>
      <w:r>
        <w:rPr>
          <w:i/>
          <w:iCs/>
        </w:rPr>
        <w:t>Applied Sciences</w:t>
      </w:r>
      <w:r>
        <w:t xml:space="preserve"> 10 (7): 2397. </w:t>
      </w:r>
      <w:hyperlink r:id="rId37">
        <w:r>
          <w:rPr>
            <w:rStyle w:val="Hyperlink"/>
          </w:rPr>
          <w:t>https://doi.org/10.3390/app10072397</w:t>
        </w:r>
      </w:hyperlink>
      <w:r>
        <w:t>.</w:t>
      </w:r>
    </w:p>
    <w:p w14:paraId="44BDFD64" w14:textId="77777777" w:rsidR="00E122BF" w:rsidRDefault="008A1AAD">
      <w:pPr>
        <w:pStyle w:val="Bibliography"/>
      </w:pPr>
      <w:bookmarkStart w:id="152" w:name="ref-Mitchell2021International"/>
      <w:bookmarkEnd w:id="151"/>
      <w:r>
        <w:t>———. 2021. “</w:t>
      </w:r>
      <w:r>
        <w:t xml:space="preserve">The International Soundscape Database: An integrated multimedia database of urban soundscape surveys – questionnaires with acoustical and contextual information.” Zenodo. </w:t>
      </w:r>
      <w:hyperlink r:id="rId38">
        <w:r>
          <w:rPr>
            <w:rStyle w:val="Hyperlink"/>
          </w:rPr>
          <w:t>https://doi.org/10.5281/zenodo.5578572</w:t>
        </w:r>
      </w:hyperlink>
      <w:r>
        <w:t>.</w:t>
      </w:r>
    </w:p>
    <w:p w14:paraId="44BDFD65" w14:textId="77777777" w:rsidR="00E122BF" w:rsidRDefault="008A1AAD">
      <w:pPr>
        <w:pStyle w:val="Bibliography"/>
      </w:pPr>
      <w:bookmarkStart w:id="153" w:name="ref-Ooi2022Probably"/>
      <w:bookmarkEnd w:id="152"/>
      <w:r>
        <w:t xml:space="preserve">Ooi, Kenneth, Karn N. Watcharasupat, Bhan Lam, Zhen-Ting Ong, and Woon-Seng Gan. 2022. “Probably Pleasant? A Neural-Probabilistic Approach to Automatic Masker Selection for Urban Soundscape Augmentation.” In </w:t>
      </w:r>
      <w:r>
        <w:rPr>
          <w:i/>
          <w:iCs/>
        </w:rPr>
        <w:t>ICASSP 2022 - 2022 IEEE International Conference on Acoustics, Speech and Signal Processing (ICASSP)</w:t>
      </w:r>
      <w:r>
        <w:t xml:space="preserve">. IEEE. </w:t>
      </w:r>
      <w:hyperlink r:id="rId39">
        <w:r>
          <w:rPr>
            <w:rStyle w:val="Hyperlink"/>
          </w:rPr>
          <w:t>https://doi.org/10.1109/icassp43922.2022.9746897</w:t>
        </w:r>
      </w:hyperlink>
      <w:r>
        <w:t>.</w:t>
      </w:r>
    </w:p>
    <w:p w14:paraId="44BDFD66" w14:textId="77777777" w:rsidR="00E122BF" w:rsidRDefault="008A1AAD">
      <w:pPr>
        <w:pStyle w:val="Bibliography"/>
      </w:pPr>
      <w:bookmarkStart w:id="154" w:name="ref-Parmanen2007weighted"/>
      <w:bookmarkEnd w:id="153"/>
      <w:r>
        <w:t xml:space="preserve">Parmanen, Juhani. 2007. “A-Weighted Sound Pressure Level as a Loudness/Annoyance Indicator for Environmental Sounds – Could It Be Improved?” </w:t>
      </w:r>
      <w:r>
        <w:rPr>
          <w:i/>
          <w:iCs/>
        </w:rPr>
        <w:t>Applied Acoustics</w:t>
      </w:r>
      <w:r>
        <w:t xml:space="preserve"> 68 (1): 58–70. </w:t>
      </w:r>
      <w:hyperlink r:id="rId40">
        <w:r>
          <w:rPr>
            <w:rStyle w:val="Hyperlink"/>
          </w:rPr>
          <w:t>https://doi.org/10.1016/j.apacoust.2006.02.004</w:t>
        </w:r>
      </w:hyperlink>
      <w:r>
        <w:t>.</w:t>
      </w:r>
    </w:p>
    <w:p w14:paraId="44BDFD67" w14:textId="77777777" w:rsidR="00E122BF" w:rsidRDefault="008A1AAD">
      <w:pPr>
        <w:pStyle w:val="Bibliography"/>
      </w:pPr>
      <w:bookmarkStart w:id="155" w:name="ref-RCT2018R"/>
      <w:bookmarkEnd w:id="154"/>
      <w:r>
        <w:t xml:space="preserve">R Core Team. 2018. </w:t>
      </w:r>
      <w:r>
        <w:rPr>
          <w:i/>
          <w:iCs/>
        </w:rPr>
        <w:t>R: A Language and Environment for Statistical Computing</w:t>
      </w:r>
      <w:r>
        <w:t xml:space="preserve">. Vienna, Austria: R Foundation for Statistical Computing. </w:t>
      </w:r>
      <w:hyperlink r:id="rId41">
        <w:r>
          <w:rPr>
            <w:rStyle w:val="Hyperlink"/>
          </w:rPr>
          <w:t>https://www.R-project.org/</w:t>
        </w:r>
      </w:hyperlink>
      <w:r>
        <w:t>.</w:t>
      </w:r>
    </w:p>
    <w:p w14:paraId="44BDFD68" w14:textId="77777777" w:rsidR="00E122BF" w:rsidRDefault="008A1AAD">
      <w:pPr>
        <w:pStyle w:val="Bibliography"/>
      </w:pPr>
      <w:bookmarkStart w:id="156" w:name="ref-Russell1980circumplex"/>
      <w:bookmarkEnd w:id="155"/>
      <w:r>
        <w:t xml:space="preserve">Russell, James A. 1980. “A Circumplex Model of Affect.” </w:t>
      </w:r>
      <w:r>
        <w:rPr>
          <w:i/>
          <w:iCs/>
        </w:rPr>
        <w:t>Journal of Personality and Social Psychology</w:t>
      </w:r>
      <w:r>
        <w:t xml:space="preserve"> 39 (6): 1161. </w:t>
      </w:r>
      <w:hyperlink r:id="rId42">
        <w:r>
          <w:rPr>
            <w:rStyle w:val="Hyperlink"/>
          </w:rPr>
          <w:t>https://doi.org/10.1037/h0077714</w:t>
        </w:r>
      </w:hyperlink>
      <w:r>
        <w:t>.</w:t>
      </w:r>
    </w:p>
    <w:p w14:paraId="44BDFD69" w14:textId="77777777" w:rsidR="00E122BF" w:rsidRDefault="008A1AAD">
      <w:pPr>
        <w:pStyle w:val="Bibliography"/>
      </w:pPr>
      <w:bookmarkStart w:id="157" w:name="ref-SchulteFortkamp2023Soundscapes"/>
      <w:bookmarkEnd w:id="156"/>
      <w:r>
        <w:t xml:space="preserve">Schulte-Fortkamp, Brigitte, André Fiebig, Joseph A. Sisneros, Arthur N. Popper, and Richard R. Fay, eds. 2023. </w:t>
      </w:r>
      <w:r>
        <w:rPr>
          <w:i/>
          <w:iCs/>
        </w:rPr>
        <w:t>Soundscapes: Humans and Their Acoustic Environment</w:t>
      </w:r>
      <w:r>
        <w:t xml:space="preserve">. Springer International Publishing. </w:t>
      </w:r>
      <w:hyperlink r:id="rId43">
        <w:r>
          <w:rPr>
            <w:rStyle w:val="Hyperlink"/>
          </w:rPr>
          <w:t>https://doi.org/10.1007/978-3-031-22779-0</w:t>
        </w:r>
      </w:hyperlink>
      <w:r>
        <w:t>.</w:t>
      </w:r>
    </w:p>
    <w:p w14:paraId="44BDFD6A" w14:textId="77777777" w:rsidR="00E122BF" w:rsidRDefault="008A1AAD">
      <w:pPr>
        <w:pStyle w:val="Bibliography"/>
      </w:pPr>
      <w:bookmarkStart w:id="158" w:name="ref-SchulteFortkamp2013Introduction"/>
      <w:bookmarkEnd w:id="157"/>
      <w:r>
        <w:lastRenderedPageBreak/>
        <w:t xml:space="preserve">Schulte-Fortkamp, Brigitte, and Jian Kang. 2013. “Introduction to the special issue on soundscapes.” </w:t>
      </w:r>
      <w:r>
        <w:rPr>
          <w:i/>
          <w:iCs/>
        </w:rPr>
        <w:t>The Journal of the Acoustical Society of America</w:t>
      </w:r>
      <w:r>
        <w:t xml:space="preserve"> 134 (1): 765–66. </w:t>
      </w:r>
      <w:hyperlink r:id="rId44">
        <w:r>
          <w:rPr>
            <w:rStyle w:val="Hyperlink"/>
          </w:rPr>
          <w:t>https://doi.org/10.1121/1.4810760</w:t>
        </w:r>
      </w:hyperlink>
      <w:r>
        <w:t>.</w:t>
      </w:r>
    </w:p>
    <w:p w14:paraId="44BDFD6B" w14:textId="77777777" w:rsidR="00E122BF" w:rsidRDefault="008A1AAD">
      <w:pPr>
        <w:pStyle w:val="Bibliography"/>
      </w:pPr>
      <w:bookmarkStart w:id="159" w:name="ref-Xu2023frequency"/>
      <w:bookmarkEnd w:id="158"/>
      <w:r>
        <w:t xml:space="preserve">Xu, Zhi-yong, Lei Chen, Bryan C. Pijanowski, and Zhao Zhao. 2023. “A Frequency-Dependent Acoustic Diversity Index: A Revision to a Classic Acoustic Index for Soundscape Ecological Research.” </w:t>
      </w:r>
      <w:r>
        <w:rPr>
          <w:i/>
          <w:iCs/>
        </w:rPr>
        <w:t>Ecological Indicators</w:t>
      </w:r>
      <w:r>
        <w:t xml:space="preserve"> 155 (November): 110940. </w:t>
      </w:r>
      <w:hyperlink r:id="rId45">
        <w:r>
          <w:rPr>
            <w:rStyle w:val="Hyperlink"/>
          </w:rPr>
          <w:t>https://doi.org/10.1016/j.ecolind.2023.110940</w:t>
        </w:r>
      </w:hyperlink>
      <w:r>
        <w:t>.</w:t>
      </w:r>
    </w:p>
    <w:p w14:paraId="44BDFD6C" w14:textId="77777777" w:rsidR="00E122BF" w:rsidRDefault="008A1AAD">
      <w:pPr>
        <w:pStyle w:val="Bibliography"/>
      </w:pPr>
      <w:bookmarkStart w:id="160" w:name="ref-Zwicker2007Psychoacoustics"/>
      <w:bookmarkEnd w:id="159"/>
      <w:r>
        <w:t xml:space="preserve">Zwicker, Eberhard, and Hugo Fastl. 2007. </w:t>
      </w:r>
      <w:r>
        <w:rPr>
          <w:i/>
          <w:iCs/>
        </w:rPr>
        <w:t>Psychoacoustics: facts and models</w:t>
      </w:r>
      <w:r>
        <w:t xml:space="preserve">. Third ed. Berlin ; New York: Springer. </w:t>
      </w:r>
      <w:hyperlink r:id="rId46">
        <w:r>
          <w:rPr>
            <w:rStyle w:val="Hyperlink"/>
          </w:rPr>
          <w:t>https://doi.org/10.1007/978-3-540-68888-4</w:t>
        </w:r>
      </w:hyperlink>
      <w:r>
        <w:t>.</w:t>
      </w:r>
      <w:bookmarkEnd w:id="115"/>
      <w:bookmarkEnd w:id="117"/>
      <w:bookmarkEnd w:id="160"/>
    </w:p>
    <w:sectPr w:rsidR="00E122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FD75" w14:textId="77777777" w:rsidR="008A1AAD" w:rsidRDefault="008A1AAD">
      <w:pPr>
        <w:spacing w:after="0"/>
      </w:pPr>
      <w:r>
        <w:separator/>
      </w:r>
    </w:p>
  </w:endnote>
  <w:endnote w:type="continuationSeparator" w:id="0">
    <w:p w14:paraId="44BDFD77" w14:textId="77777777" w:rsidR="008A1AAD" w:rsidRDefault="008A1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FD71" w14:textId="77777777" w:rsidR="00E122BF" w:rsidRDefault="008A1AAD">
      <w:r>
        <w:separator/>
      </w:r>
    </w:p>
  </w:footnote>
  <w:footnote w:type="continuationSeparator" w:id="0">
    <w:p w14:paraId="44BDFD72" w14:textId="77777777" w:rsidR="00E122BF" w:rsidRDefault="008A1AAD">
      <w:r>
        <w:continuationSeparator/>
      </w:r>
    </w:p>
  </w:footnote>
  <w:footnote w:id="1">
    <w:p w14:paraId="44BDFD73" w14:textId="77777777" w:rsidR="00E122BF" w:rsidRDefault="008A1AAD">
      <w:pPr>
        <w:pStyle w:val="FootnoteText"/>
      </w:pPr>
      <w:r>
        <w:rPr>
          <w:rStyle w:val="FootnoteReference"/>
        </w:rPr>
        <w:footnoteRef/>
      </w:r>
      <w:r>
        <w:t xml:space="preserve"> It is important to note that the parameters which appear in the density expression (</w:t>
      </w:r>
      <m:oMath>
        <m:r>
          <w:rPr>
            <w:rFonts w:ascii="Cambria Math" w:hAnsi="Cambria Math"/>
          </w:rPr>
          <m:t>ξ</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α</m:t>
        </m:r>
      </m:oMath>
      <w:r>
        <w:t xml:space="preserve">) are what are called ‘direct parameters’ (DP).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 “while any choice of the DP components is admissible, the same is not true for CP”; i.e. we can always move DP </w:t>
      </w:r>
      <m:oMath>
        <m:r>
          <m:rPr>
            <m:sty m:val="p"/>
          </m:rPr>
          <w:rPr>
            <w:rFonts w:ascii="Cambria Math" w:hAnsi="Cambria Math"/>
          </w:rPr>
          <m:t>→</m:t>
        </m:r>
      </m:oMath>
      <w:r>
        <w:t xml:space="preserve"> CP but not always CP </w:t>
      </w:r>
      <m:oMath>
        <m:r>
          <m:rPr>
            <m:sty m:val="p"/>
          </m:rPr>
          <w:rPr>
            <w:rFonts w:ascii="Cambria Math" w:hAnsi="Cambria Math"/>
          </w:rPr>
          <m:t>→</m:t>
        </m:r>
      </m:oMath>
      <w:r>
        <w:t xml:space="preserve"> DP. In this context, it is most important for readers not to confuse the location parameter </w:t>
      </w:r>
      <m:oMath>
        <m:r>
          <w:rPr>
            <w:rFonts w:ascii="Cambria Math" w:hAnsi="Cambria Math"/>
          </w:rPr>
          <m:t>ξ</m:t>
        </m:r>
      </m:oMath>
      <w:r>
        <w:t xml:space="preserve"> with the sample mean </w:t>
      </w:r>
      <m:oMath>
        <m:r>
          <w:rPr>
            <w:rFonts w:ascii="Cambria Math" w:hAnsi="Cambria Math"/>
          </w:rPr>
          <m:t>μ</m:t>
        </m:r>
      </m:oMath>
      <w:r>
        <w:t>. A more complete explanation of these parameterizations can be found in Adelchi Azzalini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F826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5CBE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5E89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86390756">
    <w:abstractNumId w:val="0"/>
  </w:num>
  <w:num w:numId="2" w16cid:durableId="379743297">
    <w:abstractNumId w:val="1"/>
  </w:num>
  <w:num w:numId="3" w16cid:durableId="267353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889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473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0949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8382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chell, Andrew">
    <w15:presenceInfo w15:providerId="AD" w15:userId="S::ucbqmit@ucl.ac.uk::0417cfdd-6f70-43dc-9f3f-b2bb5b31cd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BF"/>
    <w:rsid w:val="0004026A"/>
    <w:rsid w:val="00184F97"/>
    <w:rsid w:val="0029333A"/>
    <w:rsid w:val="002C3835"/>
    <w:rsid w:val="00495FF8"/>
    <w:rsid w:val="004C5A02"/>
    <w:rsid w:val="008A1AAD"/>
    <w:rsid w:val="009A0368"/>
    <w:rsid w:val="00C551C1"/>
    <w:rsid w:val="00D217B3"/>
    <w:rsid w:val="00E122BF"/>
    <w:rsid w:val="00EB4668"/>
    <w:rsid w:val="00FA5F6C"/>
    <w:rsid w:val="00FC3F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DFC16"/>
  <w15:docId w15:val="{3098C3C3-9B12-A24E-A06D-62FD049D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9A0368"/>
    <w:pPr>
      <w:spacing w:after="0"/>
    </w:pPr>
  </w:style>
  <w:style w:type="table" w:styleId="TableGrid">
    <w:name w:val="Table Grid"/>
    <w:basedOn w:val="TableNormal"/>
    <w:rsid w:val="0004026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landurbplan.2016.02.001" TargetMode="External"/><Relationship Id="rId18" Type="http://schemas.openxmlformats.org/officeDocument/2006/relationships/hyperlink" Target="https://doi.org/10.1111/1467-9868.00194" TargetMode="External"/><Relationship Id="rId26" Type="http://schemas.openxmlformats.org/officeDocument/2006/relationships/hyperlink" Target="https://www.euronoise2018.eu/docs/papers/482_Euronoise2018.pdf" TargetMode="External"/><Relationship Id="rId39" Type="http://schemas.openxmlformats.org/officeDocument/2006/relationships/hyperlink" Target="https://doi.org/10.1109/icassp43922.2022.9746897" TargetMode="External"/><Relationship Id="rId21" Type="http://schemas.openxmlformats.org/officeDocument/2006/relationships/hyperlink" Target="http://www.jstor.org/stable/2337278" TargetMode="External"/><Relationship Id="rId34" Type="http://schemas.openxmlformats.org/officeDocument/2006/relationships/hyperlink" Target="https://doi.org/10.17605/OSF.IO/JVNA2" TargetMode="External"/><Relationship Id="rId42" Type="http://schemas.openxmlformats.org/officeDocument/2006/relationships/hyperlink" Target="https://doi.org/10.1037/h0077714"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21/1.4709112" TargetMode="External"/><Relationship Id="rId29" Type="http://schemas.openxmlformats.org/officeDocument/2006/relationships/hyperlink" Target="https://doi.org/10.1121/1.395162" TargetMode="External"/><Relationship Id="rId11" Type="http://schemas.openxmlformats.org/officeDocument/2006/relationships/hyperlink" Target="https://MitchellAcoustics.github.io/J2401_JASA_SSID-Single-Index/notebooks/SingleIndex-Code.ipynb.html" TargetMode="External"/><Relationship Id="rId24" Type="http://schemas.openxmlformats.org/officeDocument/2006/relationships/hyperlink" Target="https://doi.org/10.1109/tevc.2013.2281535" TargetMode="External"/><Relationship Id="rId32" Type="http://schemas.openxmlformats.org/officeDocument/2006/relationships/hyperlink" Target="https://doi.org/10.18154/RWTH-CONV-239249" TargetMode="External"/><Relationship Id="rId37" Type="http://schemas.openxmlformats.org/officeDocument/2006/relationships/hyperlink" Target="https://doi.org/10.3390/app10072397" TargetMode="External"/><Relationship Id="rId40" Type="http://schemas.openxmlformats.org/officeDocument/2006/relationships/hyperlink" Target="https://doi.org/10.1016/j.apacoust.2006.02.004" TargetMode="External"/><Relationship Id="rId45" Type="http://schemas.openxmlformats.org/officeDocument/2006/relationships/hyperlink" Target="https://doi.org/10.1016/j.ecolind.2023.110940" TargetMode="External"/><Relationship Id="rId5" Type="http://schemas.openxmlformats.org/officeDocument/2006/relationships/footnotes" Target="footnotes.xml"/><Relationship Id="rId15" Type="http://schemas.openxmlformats.org/officeDocument/2006/relationships/hyperlink" Target="https://doi.org/10.1121/1.3493436" TargetMode="External"/><Relationship Id="rId23" Type="http://schemas.openxmlformats.org/officeDocument/2006/relationships/hyperlink" Target="https://doi.org/10.1121/10.0018743" TargetMode="External"/><Relationship Id="rId28" Type="http://schemas.openxmlformats.org/officeDocument/2006/relationships/hyperlink" Target="https://www.ingentaconnect.com/content/dav/aaua/1997/00000083/00000005/art00007" TargetMode="External"/><Relationship Id="rId36" Type="http://schemas.openxmlformats.org/officeDocument/2006/relationships/hyperlink" Target="https://doi.org/10.5281/zenodo.10672568" TargetMode="External"/><Relationship Id="rId49" Type="http://schemas.openxmlformats.org/officeDocument/2006/relationships/theme" Target="theme/theme1.xml"/><Relationship Id="rId10" Type="http://schemas.openxmlformats.org/officeDocument/2006/relationships/hyperlink" Target="https://MitchellAcoustics.github.io/J2401_JASA_SSID-Single-Index/notebooks/SingleIndex-Code.ipynb.html" TargetMode="External"/><Relationship Id="rId19" Type="http://schemas.openxmlformats.org/officeDocument/2006/relationships/hyperlink" Target="https://doi.org/10.1111/j.1467-9469.2005.00426.x" TargetMode="External"/><Relationship Id="rId31" Type="http://schemas.openxmlformats.org/officeDocument/2006/relationships/hyperlink" Target="https://doi.org/10.3390/environments5050058" TargetMode="External"/><Relationship Id="rId44" Type="http://schemas.openxmlformats.org/officeDocument/2006/relationships/hyperlink" Target="https://doi.org/10.1121/1.4810760" TargetMode="External"/><Relationship Id="rId4" Type="http://schemas.openxmlformats.org/officeDocument/2006/relationships/webSettings" Target="webSettings.xml"/><Relationship Id="rId9" Type="http://schemas.openxmlformats.org/officeDocument/2006/relationships/hyperlink" Target="https://MitchellAcoustics.github.io/J2401_JASA_SSID-Single-Index/notebooks/SingleIndex-Code.ipynb.html" TargetMode="External"/><Relationship Id="rId14" Type="http://schemas.openxmlformats.org/officeDocument/2006/relationships/hyperlink" Target="https://doi.org/10.1007/s40726-023-00283-6" TargetMode="External"/><Relationship Id="rId22" Type="http://schemas.openxmlformats.org/officeDocument/2006/relationships/hyperlink" Target="https://www.ingentaconnect.com/content/dav/aaua/1997/00000083/00000005/art00005" TargetMode="External"/><Relationship Id="rId27" Type="http://schemas.openxmlformats.org/officeDocument/2006/relationships/hyperlink" Target="https://doi.org/10.1002/j.1538-7305.1933.tb00403.x" TargetMode="External"/><Relationship Id="rId30" Type="http://schemas.openxmlformats.org/officeDocument/2006/relationships/hyperlink" Target="https://doi.org/10.1201/9781482265613" TargetMode="External"/><Relationship Id="rId35" Type="http://schemas.openxmlformats.org/officeDocument/2006/relationships/hyperlink" Target="https://doi.org/10.1121/10.0009794" TargetMode="External"/><Relationship Id="rId43" Type="http://schemas.openxmlformats.org/officeDocument/2006/relationships/hyperlink" Target="https://doi.org/10.1007/978-3-031-22779-0" TargetMode="External"/><Relationship Id="rId48" Type="http://schemas.microsoft.com/office/2011/relationships/people" Target="peop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noise-2015-0001" TargetMode="External"/><Relationship Id="rId17" Type="http://schemas.openxmlformats.org/officeDocument/2006/relationships/hyperlink" Target="https://cran.r-project.org/package=sn" TargetMode="External"/><Relationship Id="rId25" Type="http://schemas.openxmlformats.org/officeDocument/2006/relationships/hyperlink" Target="https://doi.org/10.1093/mnras/225.1.155" TargetMode="External"/><Relationship Id="rId33" Type="http://schemas.openxmlformats.org/officeDocument/2006/relationships/hyperlink" Target="https://doi.org/10.1016/j.scitotenv.2018.06.023" TargetMode="External"/><Relationship Id="rId38" Type="http://schemas.openxmlformats.org/officeDocument/2006/relationships/hyperlink" Target="https://doi.org/10.5281/zenodo.5578572" TargetMode="External"/><Relationship Id="rId46" Type="http://schemas.openxmlformats.org/officeDocument/2006/relationships/hyperlink" Target="https://doi.org/10.1007/978-3-540-68888-4" TargetMode="External"/><Relationship Id="rId20" Type="http://schemas.openxmlformats.org/officeDocument/2006/relationships/hyperlink" Target="http://azzalini.stat.unipd.it/SN/how_to_sample.pdf" TargetMode="External"/><Relationship Id="rId41"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8715</Words>
  <Characters>49680</Characters>
  <Application>Microsoft Office Word</Application>
  <DocSecurity>0</DocSecurity>
  <Lines>414</Lines>
  <Paragraphs>116</Paragraphs>
  <ScaleCrop>false</ScaleCrop>
  <Company/>
  <LinksUpToDate>false</LinksUpToDate>
  <CharactersWithSpaces>58279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archetypal context-dependent Soundscape Perception Indices</dc:title>
  <dc:creator>Andrew Mitchell; Francesco Aletta; Tin Oberman; Jian Kang</dc:creator>
  <cp:keywords>keyword1, keyword2</cp:keywords>
  <cp:lastModifiedBy>Mitchell, Andrew</cp:lastModifiedBy>
  <cp:revision>2</cp:revision>
  <dcterms:created xsi:type="dcterms:W3CDTF">2024-05-08T21:26:00Z</dcterms:created>
  <dcterms:modified xsi:type="dcterms:W3CDTF">2024-05-08T21:26:00Z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 under the SSID Protocol, which was designed specifically for the purpose of defining soundscape indices.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2024-05-08</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